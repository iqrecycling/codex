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D7E9" w14:textId="77777777" w:rsidR="00DD45C1" w:rsidRDefault="00DD45C1">
      <w:pPr>
        <w:pStyle w:val="Tytu"/>
        <w:keepNext w:val="0"/>
        <w:keepLines w:val="0"/>
        <w:spacing w:before="220" w:after="40"/>
        <w:rPr>
          <w:b/>
          <w:sz w:val="16"/>
          <w:szCs w:val="16"/>
        </w:rPr>
      </w:pPr>
      <w:bookmarkStart w:id="0" w:name="_gjdgxs" w:colFirst="0" w:colLast="0"/>
      <w:bookmarkEnd w:id="0"/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D45C1" w14:paraId="0275EB55" w14:textId="77777777">
        <w:trPr>
          <w:trHeight w:val="660"/>
          <w:jc w:val="center"/>
        </w:trPr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F118" w14:textId="77777777" w:rsidR="00DD45C1" w:rsidRDefault="0010097A">
            <w:pPr>
              <w:pStyle w:val="Nagwek1"/>
              <w:rPr>
                <w:sz w:val="42"/>
                <w:szCs w:val="42"/>
              </w:rPr>
            </w:pPr>
            <w:bookmarkStart w:id="1" w:name="_30j0zll" w:colFirst="0" w:colLast="0"/>
            <w:bookmarkEnd w:id="1"/>
            <w:r>
              <w:rPr>
                <w:b/>
                <w:sz w:val="22"/>
                <w:szCs w:val="22"/>
              </w:rPr>
              <w:t>Zadania</w:t>
            </w:r>
          </w:p>
        </w:tc>
      </w:tr>
      <w:tr w:rsidR="00DD45C1" w14:paraId="7F705AF8" w14:textId="77777777">
        <w:trPr>
          <w:trHeight w:val="400"/>
          <w:jc w:val="center"/>
        </w:trPr>
        <w:tc>
          <w:tcPr>
            <w:tcW w:w="902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C58B" w14:textId="77777777" w:rsidR="00DD45C1" w:rsidRDefault="00100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INSTRUKCJA </w:t>
            </w:r>
          </w:p>
          <w:p w14:paraId="0A9418AE" w14:textId="77777777" w:rsidR="00DD45C1" w:rsidRDefault="00DD45C1">
            <w:pPr>
              <w:jc w:val="both"/>
              <w:rPr>
                <w:b/>
                <w:sz w:val="20"/>
                <w:szCs w:val="20"/>
              </w:rPr>
            </w:pPr>
          </w:p>
          <w:p w14:paraId="6E8371A4" w14:textId="77777777" w:rsidR="00DD45C1" w:rsidRDefault="001009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Opisz działania służące osiągnięciu celu projektu, w związku z którym będą ponoszone wydatki. Możesz określić wiele zadań w ramach jednego projektu. Struktura budżetu w sekcji V zostanie określona według wskazanych zadań.</w:t>
            </w:r>
          </w:p>
          <w:p w14:paraId="43AB94A0" w14:textId="77777777" w:rsidR="00DD45C1" w:rsidRDefault="00DD45C1">
            <w:pPr>
              <w:jc w:val="both"/>
              <w:rPr>
                <w:b/>
                <w:sz w:val="20"/>
                <w:szCs w:val="20"/>
              </w:rPr>
            </w:pPr>
          </w:p>
          <w:p w14:paraId="28718755" w14:textId="77777777" w:rsidR="00DD45C1" w:rsidRDefault="001009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NAZWA ZADANIA [500 znaków]</w:t>
            </w:r>
          </w:p>
          <w:p w14:paraId="26618D1D" w14:textId="77777777" w:rsidR="00DD45C1" w:rsidRDefault="001009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Wpisz nazwę zadania wskazującą na czym polega </w:t>
            </w:r>
          </w:p>
          <w:p w14:paraId="076F6515" w14:textId="77777777" w:rsidR="00DD45C1" w:rsidRDefault="00DD45C1">
            <w:pPr>
              <w:jc w:val="both"/>
              <w:rPr>
                <w:b/>
                <w:sz w:val="20"/>
                <w:szCs w:val="20"/>
              </w:rPr>
            </w:pPr>
          </w:p>
          <w:p w14:paraId="57859E69" w14:textId="77777777" w:rsidR="00DD45C1" w:rsidRDefault="001009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ROZPOCZĘCIA</w:t>
            </w:r>
          </w:p>
          <w:p w14:paraId="3C1AFC6F" w14:textId="77777777" w:rsidR="00DD45C1" w:rsidRDefault="001009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Data rozpoczęcia realizacji zadania nie może być wcześniejsza od daty rozpoczęcia projektu, wskazanej w sekcji I. </w:t>
            </w:r>
          </w:p>
          <w:p w14:paraId="72530371" w14:textId="77777777" w:rsidR="00DD45C1" w:rsidRDefault="00DD45C1">
            <w:pPr>
              <w:jc w:val="both"/>
              <w:rPr>
                <w:b/>
                <w:sz w:val="20"/>
                <w:szCs w:val="20"/>
              </w:rPr>
            </w:pPr>
          </w:p>
          <w:p w14:paraId="75B7ED13" w14:textId="77777777" w:rsidR="00DD45C1" w:rsidRDefault="001009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ZAKOŃCZENIA</w:t>
            </w:r>
          </w:p>
          <w:p w14:paraId="2C0EE8D1" w14:textId="77777777" w:rsidR="00DD45C1" w:rsidRDefault="001009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zakończenia realizacji zadania nie może być późniejsza od daty zakończenia projektu wskazanej w sekcji I.</w:t>
            </w:r>
          </w:p>
          <w:p w14:paraId="53065797" w14:textId="77777777" w:rsidR="00DD45C1" w:rsidRDefault="00DD45C1">
            <w:pPr>
              <w:jc w:val="both"/>
              <w:rPr>
                <w:b/>
                <w:sz w:val="20"/>
                <w:szCs w:val="20"/>
              </w:rPr>
            </w:pPr>
          </w:p>
          <w:p w14:paraId="355B2881" w14:textId="77777777" w:rsidR="00DD45C1" w:rsidRDefault="001009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OPIS I UZASADNIENIE ZADANIA [4000 znaków]</w:t>
            </w:r>
          </w:p>
          <w:p w14:paraId="052D9EE1" w14:textId="77777777" w:rsidR="00DD45C1" w:rsidRDefault="0010097A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Opisz, co jest przedmiotem realizacji zadania. Uzasadnij, dlaczego wykonanie tego zadania jest niezbędne do realizacji celu Twojego projektu.</w:t>
            </w:r>
          </w:p>
          <w:p w14:paraId="4234D230" w14:textId="77777777" w:rsidR="00DD45C1" w:rsidRDefault="00DD45C1">
            <w:pPr>
              <w:jc w:val="both"/>
              <w:rPr>
                <w:b/>
                <w:sz w:val="20"/>
                <w:szCs w:val="20"/>
              </w:rPr>
            </w:pPr>
          </w:p>
        </w:tc>
      </w:tr>
      <w:tr w:rsidR="00DD45C1" w14:paraId="14811C52" w14:textId="77777777">
        <w:trPr>
          <w:trHeight w:val="400"/>
          <w:jc w:val="center"/>
        </w:trPr>
        <w:tc>
          <w:tcPr>
            <w:tcW w:w="9029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CCA4" w14:textId="77777777" w:rsidR="00DD45C1" w:rsidRDefault="00100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KRYTERIA OCENY</w:t>
            </w:r>
          </w:p>
          <w:p w14:paraId="13DD5C77" w14:textId="77777777" w:rsidR="00DD45C1" w:rsidRDefault="00DD45C1">
            <w:pPr>
              <w:rPr>
                <w:sz w:val="20"/>
                <w:szCs w:val="20"/>
              </w:rPr>
            </w:pPr>
          </w:p>
          <w:p w14:paraId="2E30ED24" w14:textId="77777777" w:rsidR="00DD45C1" w:rsidRDefault="0010097A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Kryteria formalne:</w:t>
            </w:r>
          </w:p>
          <w:p w14:paraId="2606427D" w14:textId="77777777" w:rsidR="00DD45C1" w:rsidRDefault="0010097A">
            <w:pPr>
              <w:numPr>
                <w:ilvl w:val="0"/>
                <w:numId w:val="50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 / 2. Kompletność wniosku: Sprawdza się, czy sekcja została wypełniona, czy zdefiniowano zadania zgodnie z instrukcją (nazwa, daty, opis/uzasadnienie).</w:t>
            </w:r>
          </w:p>
          <w:p w14:paraId="59318907" w14:textId="77777777" w:rsidR="00DD45C1" w:rsidRDefault="0010097A">
            <w:pPr>
              <w:numPr>
                <w:ilvl w:val="0"/>
                <w:numId w:val="5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 / 2. Zgodność z celami i logiką wsparcia w Działaniu: Opisane zadania muszą odpowiadać typom działań wspieranych w ramach Działania 1.1 (np. muszą to być zadania związane z badaniami przemysłowymi, eksperymentalnymi pracami rozwojowymi, uzyskaniem ochrony własności przemysłowej, wdrożeniem wyników B+R, rozwojem infrastruktury B+R itp.).</w:t>
            </w:r>
          </w:p>
          <w:p w14:paraId="5C62C6A8" w14:textId="77777777" w:rsidR="00DD45C1" w:rsidRDefault="0010097A">
            <w:pPr>
              <w:numPr>
                <w:ilvl w:val="0"/>
                <w:numId w:val="50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 / 4. Okres realizacji projektu: Daty rozpoczęcia i zakończenia każdego zadania muszą mieścić się w całkowitym okresie realizacji projektu i być zgodne z ramami czasowymi programu (np. zadania nie mogą zaczynać się przed złożeniem wniosku).</w:t>
            </w:r>
          </w:p>
          <w:p w14:paraId="546BF133" w14:textId="77777777" w:rsidR="00DD45C1" w:rsidRDefault="0010097A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Kryteria merytoryczne - Wykonalność (2.1):</w:t>
            </w:r>
          </w:p>
          <w:p w14:paraId="4C110705" w14:textId="77777777" w:rsidR="00DD45C1" w:rsidRDefault="0010097A">
            <w:pPr>
              <w:numPr>
                <w:ilvl w:val="0"/>
                <w:numId w:val="43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2.1.1 / 1. Zakres rzeczowo-finansowy: Ocenia się tu:</w:t>
            </w:r>
          </w:p>
          <w:p w14:paraId="44472E52" w14:textId="77777777" w:rsidR="00DD45C1" w:rsidRDefault="0010097A">
            <w:pPr>
              <w:numPr>
                <w:ilvl w:val="1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Adekwatność i spójność zadań: Czy zadania są wystarczające i odpowiednie do osiągnięcia celów projektu? Czy są logicznie powiązane? Czy opis jest jasny?</w:t>
            </w:r>
          </w:p>
          <w:p w14:paraId="79C8E204" w14:textId="77777777" w:rsidR="00DD45C1" w:rsidRDefault="0010097A">
            <w:pPr>
              <w:numPr>
                <w:ilvl w:val="1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Realizm harmonogramu: Czy ramy czasowe poszczególnych zadań są realistyczne?</w:t>
            </w:r>
          </w:p>
          <w:p w14:paraId="2A93B8AD" w14:textId="77777777" w:rsidR="00DD45C1" w:rsidRDefault="0010097A">
            <w:pPr>
              <w:numPr>
                <w:ilvl w:val="1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Uzasadnienie konieczności: Czy wnioskodawca dobrze uzasadnił potrzebę realizacji każdego zadania?</w:t>
            </w:r>
          </w:p>
          <w:p w14:paraId="00209D31" w14:textId="77777777" w:rsidR="00DD45C1" w:rsidRDefault="0010097A">
            <w:pPr>
              <w:numPr>
                <w:ilvl w:val="1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Podstawa budżetu: Opisane zadania stanowią bezpośrednie uzasadnienie dla wydatków ujętych w budżecie projektu. Musi istnieć wyraźny związek między zadaniami a planowanymi kosztami. Ocenia się tu racjonalność zaplanowanych działań w kontekście kosztów.</w:t>
            </w:r>
          </w:p>
          <w:p w14:paraId="7E3B1A31" w14:textId="77777777" w:rsidR="00DD45C1" w:rsidRDefault="0010097A">
            <w:pPr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2.1.1 / 4. Sposób zarządzania: Podział projektu na zadania, ich struktura i kolejność dają wgląd w plan zarządzania projektem, jego monitorowania i kontroli.</w:t>
            </w:r>
          </w:p>
          <w:p w14:paraId="3C68CF40" w14:textId="77777777" w:rsidR="00DD45C1" w:rsidRDefault="0010097A">
            <w:pPr>
              <w:numPr>
                <w:ilvl w:val="0"/>
                <w:numId w:val="43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2.1.1 / 3. Potencjał wnioskodawcy: Opis zadań jest konfrontowany z potencjałem wnioskodawcy – czy firma/partnerzy mają zasoby i kompetencje do wykonania zaplanowanych prac?</w:t>
            </w:r>
          </w:p>
          <w:p w14:paraId="1BE39F72" w14:textId="77777777" w:rsidR="00DD45C1" w:rsidRDefault="0010097A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Kryteria merytoryczne - Zasady horyzontalne (2.2):</w:t>
            </w:r>
          </w:p>
          <w:p w14:paraId="0668A00D" w14:textId="77777777" w:rsidR="00DD45C1" w:rsidRDefault="0010097A">
            <w:pPr>
              <w:numPr>
                <w:ilvl w:val="0"/>
                <w:numId w:val="36"/>
              </w:num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 konkretnych zadań może pokazywać, w jaki sposób projekt będzie realizował zasady horyzontalne, np. poprzez zadania zapewniające dostępność produktów dla osób z niepełnosprawnościami (ocena w 2.2.1 / 1) lub zadania minimalizujące negatywny wpływ na środowisko zgodnie z zasadą DNSH (ocena w 2.2.1 / 4 i 2.3.3 / 4).</w:t>
            </w:r>
          </w:p>
          <w:p w14:paraId="76D0B8B5" w14:textId="77777777" w:rsidR="00DD45C1" w:rsidRDefault="0010097A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Kryteria strategiczne (2.3):</w:t>
            </w:r>
          </w:p>
          <w:p w14:paraId="404AFB7A" w14:textId="77777777" w:rsidR="00DD45C1" w:rsidRDefault="0010097A">
            <w:pPr>
              <w:numPr>
                <w:ilvl w:val="0"/>
                <w:numId w:val="35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 / 1. Profil projektu: Charakter opisanych zadań (np. eksperymenty, budowa prototypu, testy, analizy, inwestycje w aparaturę) jest bezpośrednim dowodem na profil projektu (badawczy, wdrożeniowy, infrastrukturalny).</w:t>
            </w:r>
          </w:p>
          <w:p w14:paraId="179E5DC0" w14:textId="77777777" w:rsidR="00DD45C1" w:rsidRDefault="0010097A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 / 3. Wkład w zakładane efekty Działania 1.1: Sekwencja zadań musi logicznie prowadzić do osiągnięcia rezultatów projektu, a tym samym do realizacji zaplanowanych wskaźników, których wkład w efekty programu jest tu oceniany.</w:t>
            </w:r>
          </w:p>
          <w:p w14:paraId="317F4DD7" w14:textId="77777777" w:rsidR="00DD45C1" w:rsidRDefault="0010097A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2.3.2 / 1. Kompleksowość projektu: Zakres, liczba i wzajemne powiązania zadań wpływają na ocenę kompleksowości projektu.</w:t>
            </w:r>
          </w:p>
          <w:p w14:paraId="7BDA08B1" w14:textId="77777777" w:rsidR="00DD45C1" w:rsidRDefault="0010097A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2.3.3 / 2. Regionalne Agendy Badawcze: Treść zadań (zwłaszcza badawczych) i ich uzasadnienie powinny wykazywać zgodność z kierunkami określonymi w ISP/RAB. Jeśli projekt jest jednym z wybranych w RAB, należy zadbać o zgodność opisów zadań z treścią fiszki, która została zgłoszona w konkursie RAB.</w:t>
            </w:r>
          </w:p>
          <w:p w14:paraId="768C7B76" w14:textId="77777777" w:rsidR="00DD45C1" w:rsidRDefault="0010097A">
            <w:pPr>
              <w:numPr>
                <w:ilvl w:val="0"/>
                <w:numId w:val="35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Pozostałe kryteria strategiczne: Opis zadań może dostarczać argumentów również dla innych kryteriów, np. zadań realizowanych wspólnie z partnerem (kryterium 2.3.3 / 1. Partnerstwo) czy zadań o zasięgu międzynarodowym (kryterium 2.3.3 / 3. Współpraca międzynarodowa).</w:t>
            </w:r>
          </w:p>
          <w:p w14:paraId="0669662A" w14:textId="77777777" w:rsidR="00DD45C1" w:rsidRDefault="00DD45C1">
            <w:pPr>
              <w:rPr>
                <w:sz w:val="20"/>
                <w:szCs w:val="20"/>
              </w:rPr>
            </w:pPr>
          </w:p>
        </w:tc>
      </w:tr>
      <w:tr w:rsidR="00DD45C1" w14:paraId="685B4F5B" w14:textId="77777777">
        <w:trPr>
          <w:trHeight w:val="2132"/>
          <w:jc w:val="center"/>
        </w:trPr>
        <w:tc>
          <w:tcPr>
            <w:tcW w:w="9029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3F12" w14:textId="77777777" w:rsidR="00DD45C1" w:rsidRDefault="001009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WSKAZÓWKI GRANTERY</w:t>
            </w:r>
          </w:p>
          <w:p w14:paraId="7B0861BD" w14:textId="77777777" w:rsidR="00DD45C1" w:rsidRDefault="00DD45C1">
            <w:pPr>
              <w:rPr>
                <w:b/>
                <w:sz w:val="24"/>
                <w:szCs w:val="24"/>
              </w:rPr>
            </w:pPr>
          </w:p>
          <w:p w14:paraId="0B9A8573" w14:textId="77777777" w:rsidR="00DD45C1" w:rsidRDefault="001009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Zadania nie powinny się nakładać na siebie w czasie.</w:t>
            </w:r>
          </w:p>
          <w:p w14:paraId="41FE54EF" w14:textId="77777777" w:rsidR="00DD45C1" w:rsidRDefault="00DD45C1">
            <w:pPr>
              <w:rPr>
                <w:sz w:val="20"/>
                <w:szCs w:val="20"/>
              </w:rPr>
            </w:pPr>
          </w:p>
          <w:p w14:paraId="550D2B97" w14:textId="77777777" w:rsidR="00DD45C1" w:rsidRDefault="001009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Opis i uzasadnienie zadanie powinny być podzielone na dwie sekcje zatytułowane:</w:t>
            </w:r>
          </w:p>
          <w:p w14:paraId="754E26BB" w14:textId="77777777" w:rsidR="00DD45C1" w:rsidRDefault="001009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PRZEDMIOT REALIZACJI ZADANIA</w:t>
            </w:r>
          </w:p>
          <w:p w14:paraId="5230BCD5" w14:textId="77777777" w:rsidR="00DD45C1" w:rsidRDefault="001009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UZASADNIENIE NIEZBĘDNOŚCI WYKONANIA ZADANIA W KONTEKŚCIE CELU PROJEKTU</w:t>
            </w:r>
          </w:p>
          <w:p w14:paraId="32C91C9C" w14:textId="77777777" w:rsidR="00DD45C1" w:rsidRDefault="00DD45C1">
            <w:pPr>
              <w:rPr>
                <w:sz w:val="20"/>
                <w:szCs w:val="20"/>
              </w:rPr>
            </w:pPr>
          </w:p>
        </w:tc>
      </w:tr>
    </w:tbl>
    <w:p w14:paraId="1200493A" w14:textId="77777777" w:rsidR="00DD45C1" w:rsidRDefault="00DD45C1"/>
    <w:p w14:paraId="3005F084" w14:textId="77777777" w:rsidR="00DD45C1" w:rsidRDefault="00DD45C1"/>
    <w:p w14:paraId="6EE8C580" w14:textId="77777777" w:rsidR="00DD45C1" w:rsidRDefault="00DD45C1">
      <w:pPr>
        <w:pStyle w:val="Nagwek3"/>
        <w:spacing w:before="160" w:after="0" w:line="240" w:lineRule="auto"/>
        <w:rPr>
          <w:b/>
          <w:color w:val="000000"/>
        </w:rPr>
      </w:pPr>
      <w:bookmarkStart w:id="2" w:name="_qlujl8uah8ck" w:colFirst="0" w:colLast="0"/>
      <w:bookmarkEnd w:id="2"/>
    </w:p>
    <w:p w14:paraId="72EDBFA0" w14:textId="77777777" w:rsidR="00DD45C1" w:rsidRDefault="0010097A">
      <w:pPr>
        <w:pStyle w:val="Nagwek3"/>
        <w:spacing w:before="160" w:after="0" w:line="240" w:lineRule="auto"/>
      </w:pPr>
      <w:bookmarkStart w:id="3" w:name="_a8z1ojx8udry" w:colFirst="0" w:colLast="0"/>
      <w:bookmarkEnd w:id="3"/>
      <w:r>
        <w:rPr>
          <w:b/>
          <w:color w:val="000000"/>
        </w:rPr>
        <w:t xml:space="preserve">TREŚĆ DO WNIOSKU </w:t>
      </w:r>
      <w:r>
        <w:rPr>
          <w:i/>
          <w:color w:val="000000"/>
          <w:sz w:val="24"/>
          <w:szCs w:val="24"/>
        </w:rPr>
        <w:t>(UZUPEŁNIA GRANTERA)</w:t>
      </w:r>
    </w:p>
    <w:p w14:paraId="25DD4E58" w14:textId="77777777" w:rsidR="00DD45C1" w:rsidRDefault="00DD45C1">
      <w:pPr>
        <w:spacing w:line="240" w:lineRule="auto"/>
      </w:pPr>
    </w:p>
    <w:p w14:paraId="36134B21" w14:textId="77777777" w:rsidR="00DD45C1" w:rsidRDefault="00DD45C1">
      <w:pPr>
        <w:spacing w:line="240" w:lineRule="auto"/>
      </w:pPr>
    </w:p>
    <w:tbl>
      <w:tblPr>
        <w:tblStyle w:val="a0"/>
        <w:tblW w:w="99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80"/>
        <w:gridCol w:w="3795"/>
      </w:tblGrid>
      <w:tr w:rsidR="00DD45C1" w14:paraId="65B17B9C" w14:textId="77777777">
        <w:trPr>
          <w:trHeight w:val="770"/>
        </w:trPr>
        <w:tc>
          <w:tcPr>
            <w:tcW w:w="3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FD91" w14:textId="77777777" w:rsidR="00DD45C1" w:rsidRDefault="0010097A">
            <w:pPr>
              <w:spacing w:line="240" w:lineRule="auto"/>
            </w:pPr>
            <w:r>
              <w:t>Nazwa zadania</w:t>
            </w:r>
          </w:p>
          <w:p w14:paraId="3B4D6F94" w14:textId="77777777" w:rsidR="00DD45C1" w:rsidRDefault="0010097A">
            <w:pPr>
              <w:spacing w:line="240" w:lineRule="auto"/>
            </w:pPr>
            <w:r>
              <w:t>[500 znaków]</w:t>
            </w:r>
          </w:p>
        </w:tc>
        <w:tc>
          <w:tcPr>
            <w:tcW w:w="31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5AAE" w14:textId="77777777" w:rsidR="00DD45C1" w:rsidRDefault="0010097A">
            <w:pPr>
              <w:spacing w:line="240" w:lineRule="auto"/>
            </w:pPr>
            <w:r>
              <w:t>Data rozpoczęcia</w:t>
            </w:r>
          </w:p>
          <w:p w14:paraId="35A99DDA" w14:textId="77777777" w:rsidR="00DD45C1" w:rsidRDefault="0010097A">
            <w:pPr>
              <w:spacing w:line="240" w:lineRule="auto"/>
            </w:pPr>
            <w:r>
              <w:t>[</w:t>
            </w:r>
            <w:proofErr w:type="spellStart"/>
            <w:r>
              <w:t>rrrr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]</w:t>
            </w:r>
          </w:p>
        </w:tc>
        <w:tc>
          <w:tcPr>
            <w:tcW w:w="37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8977" w14:textId="77777777" w:rsidR="00DD45C1" w:rsidRDefault="0010097A">
            <w:pPr>
              <w:spacing w:line="240" w:lineRule="auto"/>
            </w:pPr>
            <w:r>
              <w:t>Data zakończenia</w:t>
            </w:r>
          </w:p>
          <w:p w14:paraId="39BB68D5" w14:textId="77777777" w:rsidR="00DD45C1" w:rsidRDefault="0010097A">
            <w:pPr>
              <w:spacing w:line="240" w:lineRule="auto"/>
            </w:pPr>
            <w:r>
              <w:t>[</w:t>
            </w:r>
            <w:proofErr w:type="spellStart"/>
            <w:r>
              <w:t>rrrr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]</w:t>
            </w:r>
          </w:p>
        </w:tc>
      </w:tr>
      <w:tr w:rsidR="00DD45C1" w14:paraId="2BFD9E46" w14:textId="77777777">
        <w:trPr>
          <w:trHeight w:val="757"/>
        </w:trPr>
        <w:tc>
          <w:tcPr>
            <w:tcW w:w="30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ED68" w14:textId="77777777" w:rsidR="00DD45C1" w:rsidRDefault="0010097A">
            <w:pPr>
              <w:spacing w:line="240" w:lineRule="auto"/>
            </w:pPr>
            <w:r>
              <w:t xml:space="preserve">Zadanie 1 </w:t>
            </w:r>
          </w:p>
          <w:p w14:paraId="7DA39189" w14:textId="77777777" w:rsidR="00DD45C1" w:rsidRDefault="0010097A">
            <w:pPr>
              <w:spacing w:line="240" w:lineRule="auto"/>
            </w:pPr>
            <w:r>
              <w:lastRenderedPageBreak/>
              <w:t>Opracowanie pigmentów luminescencyjnych o ulepszonej  charakterystyce granulometrycznej i parametrach luminescencji</w:t>
            </w:r>
          </w:p>
          <w:p w14:paraId="07131E0C" w14:textId="77777777" w:rsidR="00DD45C1" w:rsidRDefault="00DD45C1">
            <w:pPr>
              <w:spacing w:line="240" w:lineRule="auto"/>
            </w:pPr>
          </w:p>
          <w:p w14:paraId="03746DC8" w14:textId="77777777" w:rsidR="00DD45C1" w:rsidRDefault="00DD45C1">
            <w:pPr>
              <w:spacing w:line="240" w:lineRule="auto"/>
            </w:pPr>
          </w:p>
        </w:tc>
        <w:tc>
          <w:tcPr>
            <w:tcW w:w="3180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46B5" w14:textId="77777777" w:rsidR="00DD45C1" w:rsidRDefault="0010097A">
            <w:pPr>
              <w:spacing w:line="240" w:lineRule="auto"/>
            </w:pPr>
            <w:r>
              <w:lastRenderedPageBreak/>
              <w:t>01.10.</w:t>
            </w:r>
            <w:commentRangeStart w:id="4"/>
            <w:r>
              <w:t>2025</w:t>
            </w:r>
            <w:commentRangeEnd w:id="4"/>
            <w:r>
              <w:commentReference w:id="4"/>
            </w:r>
          </w:p>
        </w:tc>
        <w:tc>
          <w:tcPr>
            <w:tcW w:w="379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584F" w14:textId="77777777" w:rsidR="00DD45C1" w:rsidRDefault="0010097A">
            <w:pPr>
              <w:spacing w:line="240" w:lineRule="auto"/>
            </w:pPr>
            <w:r>
              <w:t>31.03.2026</w:t>
            </w:r>
          </w:p>
        </w:tc>
      </w:tr>
      <w:tr w:rsidR="00DD45C1" w14:paraId="53672BCF" w14:textId="77777777">
        <w:trPr>
          <w:trHeight w:val="253"/>
        </w:trPr>
        <w:tc>
          <w:tcPr>
            <w:tcW w:w="30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B986" w14:textId="77777777" w:rsidR="00DD45C1" w:rsidRDefault="00DD45C1">
            <w:pPr>
              <w:spacing w:line="240" w:lineRule="auto"/>
            </w:pPr>
          </w:p>
        </w:tc>
        <w:tc>
          <w:tcPr>
            <w:tcW w:w="3180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1835" w14:textId="77777777" w:rsidR="00DD45C1" w:rsidRDefault="00DD45C1">
            <w:pPr>
              <w:spacing w:line="240" w:lineRule="auto"/>
            </w:pPr>
          </w:p>
        </w:tc>
        <w:tc>
          <w:tcPr>
            <w:tcW w:w="379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6A83" w14:textId="77777777" w:rsidR="00DD45C1" w:rsidRDefault="00DD45C1">
            <w:pPr>
              <w:spacing w:line="240" w:lineRule="auto"/>
            </w:pPr>
          </w:p>
        </w:tc>
      </w:tr>
      <w:tr w:rsidR="00DD45C1" w14:paraId="24E3519A" w14:textId="77777777">
        <w:trPr>
          <w:trHeight w:val="2670"/>
        </w:trPr>
        <w:tc>
          <w:tcPr>
            <w:tcW w:w="30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86BB" w14:textId="77777777" w:rsidR="00DD45C1" w:rsidRDefault="0010097A">
            <w:pPr>
              <w:spacing w:line="240" w:lineRule="auto"/>
            </w:pPr>
            <w:r>
              <w:t>Opis i uzasadnienie zadania [4000 znaków]</w:t>
            </w:r>
          </w:p>
        </w:tc>
        <w:tc>
          <w:tcPr>
            <w:tcW w:w="697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884E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5" w:name="_ixeu8n4q8ao6" w:colFirst="0" w:colLast="0"/>
            <w:bookmarkEnd w:id="5"/>
            <w:r>
              <w:rPr>
                <w:b/>
                <w:color w:val="000000"/>
                <w:sz w:val="20"/>
                <w:szCs w:val="20"/>
              </w:rPr>
              <w:t>ZA</w:t>
            </w:r>
            <w:r>
              <w:rPr>
                <w:b/>
                <w:color w:val="000000"/>
                <w:sz w:val="22"/>
                <w:szCs w:val="22"/>
              </w:rPr>
              <w:t xml:space="preserve">DANIE 1 – </w:t>
            </w:r>
            <w:r>
              <w:rPr>
                <w:b/>
                <w:color w:val="000000"/>
                <w:sz w:val="22"/>
                <w:szCs w:val="22"/>
              </w:rPr>
              <w:t>Opracowanie pigmentów luminescencyjnych o ulepszonej  charakterystyce granulometrycznej i parametrach luminescencji</w:t>
            </w:r>
          </w:p>
          <w:p w14:paraId="4CEAE00B" w14:textId="77777777" w:rsidR="00DD45C1" w:rsidRDefault="00DD45C1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6" w:name="_aofkulayd2d0" w:colFirst="0" w:colLast="0"/>
            <w:bookmarkEnd w:id="6"/>
          </w:p>
          <w:p w14:paraId="69A1D950" w14:textId="77777777" w:rsidR="00DD45C1" w:rsidRDefault="0010097A">
            <w:pPr>
              <w:spacing w:line="240" w:lineRule="auto"/>
            </w:pPr>
            <w:r>
              <w:rPr>
                <w:b/>
              </w:rPr>
              <w:t>Cel główny</w:t>
            </w:r>
            <w:r>
              <w:rPr>
                <w:b/>
              </w:rPr>
              <w:br/>
            </w:r>
            <w:r>
              <w:t xml:space="preserve">Celem głównym Zadania 1 jest ocena wpływu procesu rozdrabniania proszków luminescencyjnych (strategia typu </w:t>
            </w:r>
            <w:r>
              <w:rPr>
                <w:i/>
              </w:rPr>
              <w:t>top-down</w:t>
            </w:r>
            <w:r>
              <w:t>) na intensywność ich emisji światła.</w:t>
            </w:r>
          </w:p>
          <w:p w14:paraId="011AD1AB" w14:textId="77777777" w:rsidR="00DD45C1" w:rsidRDefault="0010097A">
            <w:pPr>
              <w:spacing w:line="240" w:lineRule="auto"/>
            </w:pPr>
            <w:r>
              <w:rPr>
                <w:b/>
              </w:rPr>
              <w:t>Hipotezy badawcze</w:t>
            </w:r>
            <w:r>
              <w:rPr>
                <w:b/>
              </w:rPr>
              <w:br/>
              <w:t xml:space="preserve">Hipoteza H0: </w:t>
            </w:r>
            <w:r>
              <w:t xml:space="preserve">nadmierne zmniejszenie rozmiaru cząstek w wyniku obróbki mechanicznej może prowadzić do generacji defektów powierzchniowych. </w:t>
            </w:r>
          </w:p>
          <w:p w14:paraId="7CEA4D68" w14:textId="77777777" w:rsidR="00DD45C1" w:rsidRDefault="0010097A">
            <w:pPr>
              <w:spacing w:line="240" w:lineRule="auto"/>
            </w:pPr>
            <w:r>
              <w:t>Takie defekty działają jako centra rekombinacyjne, sprzyjające nieradiacyjnym ścieżkom relaksacji, co skutkuje osłabieniem emisji i obniżeniem efektywności luminescencji.</w:t>
            </w:r>
          </w:p>
          <w:p w14:paraId="43A88924" w14:textId="77777777" w:rsidR="00DD45C1" w:rsidRDefault="0010097A">
            <w:pPr>
              <w:spacing w:line="240" w:lineRule="auto"/>
            </w:pPr>
            <w:r>
              <w:rPr>
                <w:b/>
              </w:rPr>
              <w:t xml:space="preserve">Hipoteza H0: </w:t>
            </w:r>
            <w:r>
              <w:t xml:space="preserve">Zbyt duże rozmiary cząstek luminoforu utrudniają ich zawieszenie w roztworze i powodują sedymentacje farby.  </w:t>
            </w:r>
          </w:p>
          <w:p w14:paraId="33A200EC" w14:textId="77777777" w:rsidR="00DD45C1" w:rsidRDefault="00DD45C1">
            <w:pPr>
              <w:spacing w:line="240" w:lineRule="auto"/>
            </w:pPr>
          </w:p>
          <w:p w14:paraId="690A2537" w14:textId="77777777" w:rsidR="00DD45C1" w:rsidRDefault="0010097A">
            <w:pPr>
              <w:spacing w:line="240" w:lineRule="auto"/>
            </w:pPr>
            <w:r>
              <w:rPr>
                <w:b/>
              </w:rPr>
              <w:t>Problem badawczy</w:t>
            </w:r>
            <w:r>
              <w:rPr>
                <w:b/>
              </w:rPr>
              <w:br/>
            </w:r>
            <w:r>
              <w:t xml:space="preserve">Kluczowym zagadnieniem jest określenie wpływu parametrów procesu rozdrabniania (takich jak czas, intensywność, energia) na strukturę powierzchniową cząstek oraz ich właściwości luminescencyjne. Jednym z kierunków pracy badawczej  jest osiągnięcie jednorodnego rozkładu rozmiaru cząstek, co może przełożyć się na bardziej jednolitą powierzchnię aktywną i poprawę jakości emisji oraz zapobiec sedymentacji. </w:t>
            </w:r>
          </w:p>
          <w:p w14:paraId="454293C2" w14:textId="77777777" w:rsidR="00DD45C1" w:rsidRDefault="0010097A">
            <w:pPr>
              <w:pStyle w:val="Nagwek2"/>
              <w:keepNext w:val="0"/>
              <w:keepLines w:val="0"/>
              <w:spacing w:before="0" w:after="0" w:line="240" w:lineRule="auto"/>
              <w:rPr>
                <w:b/>
                <w:sz w:val="22"/>
                <w:szCs w:val="22"/>
              </w:rPr>
            </w:pPr>
            <w:bookmarkStart w:id="7" w:name="_msnl5e9eh71o" w:colFirst="0" w:colLast="0"/>
            <w:bookmarkEnd w:id="7"/>
            <w:r>
              <w:rPr>
                <w:b/>
                <w:sz w:val="22"/>
                <w:szCs w:val="22"/>
              </w:rPr>
              <w:t>Plan badań</w:t>
            </w:r>
          </w:p>
          <w:p w14:paraId="262B5F15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8" w:name="_2bbcbv35olex" w:colFirst="0" w:colLast="0"/>
            <w:bookmarkEnd w:id="8"/>
            <w:r>
              <w:rPr>
                <w:b/>
                <w:color w:val="000000"/>
                <w:sz w:val="22"/>
                <w:szCs w:val="22"/>
              </w:rPr>
              <w:t xml:space="preserve">Podzadanie 1.1 – Charakterystyka fosforescencji proszków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SrAl₂O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₄:Eu²⁺,Dy³⁺ o zróżnicowanej granulometrii</w:t>
            </w:r>
          </w:p>
          <w:p w14:paraId="68EB67CB" w14:textId="77777777" w:rsidR="00DD45C1" w:rsidRDefault="0010097A">
            <w:pPr>
              <w:spacing w:line="240" w:lineRule="auto"/>
            </w:pPr>
            <w:r>
              <w:t xml:space="preserve">W ramach tego etapu zostanie przeprowadzona analiza parametrów luminescencyjnych oraz stabilności fosforyzujących proszków </w:t>
            </w:r>
            <w:proofErr w:type="spellStart"/>
            <w:r>
              <w:t>SrAl₂O</w:t>
            </w:r>
            <w:proofErr w:type="spellEnd"/>
            <w:r>
              <w:t>₄:Eu²⁺,Dy³⁺. Przedmiotem badań będą cztery rodzaje luminoforów o różnym czasie świecenia oraz deklarowanej przez producenta granulacji:</w:t>
            </w:r>
          </w:p>
          <w:p w14:paraId="29F9B54F" w14:textId="77777777" w:rsidR="00DD45C1" w:rsidRDefault="0010097A">
            <w:pPr>
              <w:numPr>
                <w:ilvl w:val="0"/>
                <w:numId w:val="10"/>
              </w:numPr>
              <w:spacing w:before="240" w:line="240" w:lineRule="auto"/>
            </w:pPr>
            <w:r>
              <w:t>65–85 µm; 700/105 mcd/m²</w:t>
            </w:r>
          </w:p>
          <w:p w14:paraId="6BAD5404" w14:textId="77777777" w:rsidR="00DD45C1" w:rsidRDefault="0010097A">
            <w:pPr>
              <w:numPr>
                <w:ilvl w:val="0"/>
                <w:numId w:val="10"/>
              </w:numPr>
              <w:spacing w:line="240" w:lineRule="auto"/>
            </w:pPr>
            <w:r>
              <w:t>45–55 µm; 550/80 mcd/m²</w:t>
            </w:r>
          </w:p>
          <w:p w14:paraId="737CFFC2" w14:textId="77777777" w:rsidR="00DD45C1" w:rsidRDefault="0010097A">
            <w:pPr>
              <w:numPr>
                <w:ilvl w:val="0"/>
                <w:numId w:val="10"/>
              </w:numPr>
              <w:spacing w:line="240" w:lineRule="auto"/>
            </w:pPr>
            <w:r>
              <w:t>5–15 µm; 300/35 mcd/m²</w:t>
            </w:r>
          </w:p>
          <w:p w14:paraId="1D6C9B4E" w14:textId="77777777" w:rsidR="00DD45C1" w:rsidRDefault="0010097A">
            <w:pPr>
              <w:numPr>
                <w:ilvl w:val="0"/>
                <w:numId w:val="10"/>
              </w:numPr>
              <w:spacing w:after="240" w:line="240" w:lineRule="auto"/>
            </w:pPr>
            <w:r>
              <w:t>45–55 µm; 480/85 mcd/m²</w:t>
            </w:r>
          </w:p>
          <w:p w14:paraId="6A8ED37A" w14:textId="77777777" w:rsidR="00DD45C1" w:rsidRDefault="0010097A">
            <w:pPr>
              <w:spacing w:before="240" w:after="240" w:line="240" w:lineRule="auto"/>
            </w:pPr>
            <w:r>
              <w:t>Proszki o grubszej frakcji zostaną poddane fizycznym technikom rozdrabniania z kontrolą parametrów procesu (m.in. atmosfera obojętna lub utleniająca). Po rozdrobnieniu zostaną one scharakteryzowane pod kątem wielkości i rozkładu cząstek oraz parametrów luminescencji. Przeprowadzone zostaną porównania pomiędzy proszkami o identycznym składzie chemicznym, lecz różnych parametrach granulometrycznych.</w:t>
            </w:r>
          </w:p>
          <w:p w14:paraId="0453EEDA" w14:textId="77777777" w:rsidR="00DD45C1" w:rsidRDefault="0010097A">
            <w:pPr>
              <w:spacing w:before="240" w:after="240" w:line="240" w:lineRule="auto"/>
            </w:pPr>
            <w:r>
              <w:t>W ramach podzadania wykorzystane zostaną następujące metody badawcze (opracowane w ramach własnej metodyki):</w:t>
            </w:r>
          </w:p>
          <w:p w14:paraId="22FEDA84" w14:textId="77777777" w:rsidR="00DD45C1" w:rsidRDefault="0010097A">
            <w:pPr>
              <w:spacing w:before="240" w:after="240" w:line="240" w:lineRule="auto"/>
            </w:pPr>
            <w:r>
              <w:lastRenderedPageBreak/>
              <w:t>a) analiza składu granulometrycznego i jednorodności (analiza sitowa)</w:t>
            </w:r>
            <w:r>
              <w:br/>
              <w:t>b) określenie rozmiaru i kształtu cząstek (mikroskopia i analiza obrazu)</w:t>
            </w:r>
            <w:r>
              <w:br/>
              <w:t>c) analiza struktury krystalicznej i składu fazowego</w:t>
            </w:r>
            <w:r>
              <w:br/>
              <w:t>d) pomiary parametrów luminescencji (widmo, czas wygasania) zgodnie z normą DIN 67510-1:2020</w:t>
            </w:r>
          </w:p>
          <w:p w14:paraId="2611D212" w14:textId="77777777" w:rsidR="00DD45C1" w:rsidRDefault="0010097A">
            <w:pPr>
              <w:pStyle w:val="Nagwek3"/>
              <w:keepNext w:val="0"/>
              <w:keepLines w:val="0"/>
              <w:spacing w:before="280" w:line="240" w:lineRule="auto"/>
              <w:rPr>
                <w:b/>
                <w:color w:val="000000"/>
                <w:sz w:val="22"/>
                <w:szCs w:val="22"/>
              </w:rPr>
            </w:pPr>
            <w:bookmarkStart w:id="9" w:name="_ghupoj3muu0y" w:colFirst="0" w:colLast="0"/>
            <w:bookmarkEnd w:id="9"/>
            <w:r>
              <w:rPr>
                <w:b/>
                <w:color w:val="000000"/>
                <w:sz w:val="22"/>
                <w:szCs w:val="22"/>
              </w:rPr>
              <w:t>Podzadanie 1.2 – Ocena oddziaływań proszków z matrycami farb</w:t>
            </w:r>
          </w:p>
          <w:p w14:paraId="14B4C765" w14:textId="77777777" w:rsidR="00DD45C1" w:rsidRDefault="0010097A">
            <w:pPr>
              <w:spacing w:line="240" w:lineRule="auto"/>
            </w:pPr>
            <w:r>
              <w:t>Wyselekcjonowane frakcje proszków, wykazujące najlepsze właściwości luminescencyjne, zostaną zawieszone w trzech typach bazowych matryc farb: wodnych, rozpuszczalnikowych i żywicznych. Celem tego etapu jest poznanie oddziaływań pigment–matryca oraz ich wpływu na parametry emisji.</w:t>
            </w:r>
          </w:p>
          <w:p w14:paraId="765232C6" w14:textId="77777777" w:rsidR="00DD45C1" w:rsidRDefault="0010097A">
            <w:pPr>
              <w:spacing w:line="240" w:lineRule="auto"/>
            </w:pPr>
            <w:r>
              <w:t>Zostaną przeprowadzone następujące pomiary:</w:t>
            </w:r>
          </w:p>
          <w:p w14:paraId="4A72C1E7" w14:textId="77777777" w:rsidR="00DD45C1" w:rsidRDefault="0010097A">
            <w:pPr>
              <w:spacing w:line="240" w:lineRule="auto"/>
            </w:pPr>
            <w:r>
              <w:rPr>
                <w:b/>
                <w:color w:val="FF0000"/>
              </w:rPr>
              <w:t>a) lepkość – zgodnie z normami ASTM D562, DIN 53211, ISO 2431</w:t>
            </w:r>
            <w:r>
              <w:br/>
              <w:t>b) gęstość – wg BS 3900 A19, DIN 53217, ISO 2811</w:t>
            </w:r>
            <w:r>
              <w:br/>
              <w:t>c) sedymentacja – zgodnie z ASTM D869 oraz ISO 8780-5</w:t>
            </w:r>
            <w:r>
              <w:br/>
              <w:t xml:space="preserve">d) parametry luminescencji </w:t>
            </w:r>
            <w:r>
              <w:rPr>
                <w:color w:val="FF0000"/>
              </w:rPr>
              <w:t>(widmo</w:t>
            </w:r>
            <w:r>
              <w:t>, czas wygasania) – zgodnie z DIN 67510-1:2020</w:t>
            </w:r>
          </w:p>
          <w:p w14:paraId="2F858B05" w14:textId="77777777" w:rsidR="00DD45C1" w:rsidRDefault="0010097A">
            <w:pPr>
              <w:pStyle w:val="Nagwek2"/>
              <w:keepNext w:val="0"/>
              <w:keepLines w:val="0"/>
              <w:spacing w:before="0" w:after="0" w:line="240" w:lineRule="auto"/>
              <w:rPr>
                <w:b/>
                <w:sz w:val="22"/>
                <w:szCs w:val="22"/>
              </w:rPr>
            </w:pPr>
            <w:bookmarkStart w:id="10" w:name="_yx97wr84nxf7" w:colFirst="0" w:colLast="0"/>
            <w:bookmarkEnd w:id="10"/>
            <w:r>
              <w:rPr>
                <w:b/>
                <w:sz w:val="22"/>
                <w:szCs w:val="22"/>
              </w:rPr>
              <w:t>Uzasadnienie konieczności realizacji zadania</w:t>
            </w:r>
          </w:p>
          <w:p w14:paraId="3132F8F6" w14:textId="77777777" w:rsidR="00DD45C1" w:rsidRDefault="0010097A">
            <w:pPr>
              <w:spacing w:line="240" w:lineRule="auto"/>
            </w:pPr>
            <w:r>
              <w:t>Realizacja Zadania 1 pozwoli na:</w:t>
            </w:r>
          </w:p>
          <w:p w14:paraId="0B85CD69" w14:textId="77777777" w:rsidR="00DD45C1" w:rsidRDefault="0010097A">
            <w:pPr>
              <w:numPr>
                <w:ilvl w:val="0"/>
                <w:numId w:val="20"/>
              </w:numPr>
              <w:spacing w:line="240" w:lineRule="auto"/>
            </w:pPr>
            <w:r>
              <w:t>pozyskanie nowej wiedzy na temat wpływu granulometrii na intensywność i czas świecenia proszków luminescencyjnych,</w:t>
            </w:r>
          </w:p>
          <w:p w14:paraId="2725F908" w14:textId="77777777" w:rsidR="00DD45C1" w:rsidRDefault="0010097A">
            <w:pPr>
              <w:numPr>
                <w:ilvl w:val="0"/>
                <w:numId w:val="20"/>
              </w:numPr>
              <w:spacing w:line="240" w:lineRule="auto"/>
            </w:pPr>
            <w:r>
              <w:t>określenie wpływu interakcji pigment–matryca na trwałość i efektywność emisji,</w:t>
            </w:r>
          </w:p>
          <w:p w14:paraId="76CF711C" w14:textId="77777777" w:rsidR="00DD45C1" w:rsidRDefault="0010097A">
            <w:pPr>
              <w:numPr>
                <w:ilvl w:val="0"/>
                <w:numId w:val="20"/>
              </w:numPr>
              <w:spacing w:line="240" w:lineRule="auto"/>
            </w:pPr>
            <w:r>
              <w:t>ustalenie, czy redukcja cząstek do skali nanometrycznej poprawia, czy obniża właściwości optyczne, w zależności od stopnia powstawania defektów powierzchniowych,</w:t>
            </w:r>
          </w:p>
          <w:p w14:paraId="0F332AC6" w14:textId="77777777" w:rsidR="00DD45C1" w:rsidRDefault="0010097A">
            <w:pPr>
              <w:numPr>
                <w:ilvl w:val="0"/>
                <w:numId w:val="20"/>
              </w:numPr>
              <w:spacing w:line="240" w:lineRule="auto"/>
            </w:pPr>
            <w:r>
              <w:t>identyfikację zjawiska aglomeracji jako potencjalnego czynnika ograniczającego dostępność powierzchni aktywnych i efektywność centrów pułapkowych,</w:t>
            </w:r>
          </w:p>
          <w:p w14:paraId="38FC9B1D" w14:textId="77777777" w:rsidR="00DD45C1" w:rsidRDefault="0010097A">
            <w:pPr>
              <w:numPr>
                <w:ilvl w:val="0"/>
                <w:numId w:val="20"/>
              </w:numPr>
              <w:spacing w:after="240" w:line="240" w:lineRule="auto"/>
            </w:pPr>
            <w:r>
              <w:t>zbadanie, czy obecność składników farby prowadzi do tłumienia emisji (</w:t>
            </w:r>
            <w:proofErr w:type="spellStart"/>
            <w:r>
              <w:t>quenching</w:t>
            </w:r>
            <w:proofErr w:type="spellEnd"/>
            <w:r>
              <w:t xml:space="preserve"> fosforescencji) na skutek oddziaływań powierzchniowych.</w:t>
            </w:r>
          </w:p>
          <w:p w14:paraId="4DD76F51" w14:textId="77777777" w:rsidR="00DD45C1" w:rsidRDefault="0010097A">
            <w:pPr>
              <w:spacing w:before="240" w:after="240" w:line="240" w:lineRule="auto"/>
              <w:ind w:left="141"/>
            </w:pPr>
            <w:r>
              <w:t>Kompleksowa analiza tych mechanizmów umożliwi lepsze zrozumienie wpływu procesów fizykochemicznych na wydajność luminoforów w zastosowaniach powłokowych.</w:t>
            </w:r>
          </w:p>
          <w:p w14:paraId="5CD650B7" w14:textId="77777777" w:rsidR="00DD45C1" w:rsidRPr="00DD45C1" w:rsidRDefault="0010097A">
            <w:pPr>
              <w:spacing w:before="240" w:after="240" w:line="240" w:lineRule="auto"/>
              <w:ind w:left="141"/>
              <w:rPr>
                <w:b/>
                <w:rPrChange w:id="11" w:author="Joanna Kreczko" w:date="2025-05-15T20:51:00Z">
                  <w:rPr/>
                </w:rPrChange>
              </w:rPr>
            </w:pPr>
            <w:ins w:id="12" w:author="Joanna Kreczko" w:date="2025-05-15T20:48:00Z">
              <w:r>
                <w:rPr>
                  <w:b/>
                  <w:rPrChange w:id="13" w:author="Joanna Kreczko" w:date="2025-05-15T20:51:00Z">
                    <w:rPr/>
                  </w:rPrChange>
                </w:rPr>
                <w:t>Zadanie 1 obejmuje weryfikację komponentów technologii w warunkach laboratoryjnych - TRL IV.</w:t>
              </w:r>
            </w:ins>
          </w:p>
        </w:tc>
      </w:tr>
    </w:tbl>
    <w:p w14:paraId="3FBE419C" w14:textId="77777777" w:rsidR="00DD45C1" w:rsidRDefault="00DD45C1">
      <w:pPr>
        <w:spacing w:line="240" w:lineRule="auto"/>
      </w:pPr>
    </w:p>
    <w:tbl>
      <w:tblPr>
        <w:tblStyle w:val="a1"/>
        <w:tblW w:w="104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135"/>
        <w:gridCol w:w="4240"/>
      </w:tblGrid>
      <w:tr w:rsidR="00DD45C1" w14:paraId="42734B40" w14:textId="77777777">
        <w:trPr>
          <w:trHeight w:val="770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CE26" w14:textId="77777777" w:rsidR="00DD45C1" w:rsidRDefault="0010097A">
            <w:pPr>
              <w:spacing w:line="240" w:lineRule="auto"/>
            </w:pPr>
            <w:r>
              <w:t>Nazwa zadania</w:t>
            </w:r>
          </w:p>
          <w:p w14:paraId="57DC3E6D" w14:textId="77777777" w:rsidR="00DD45C1" w:rsidRDefault="0010097A">
            <w:pPr>
              <w:spacing w:line="240" w:lineRule="auto"/>
            </w:pPr>
            <w:r>
              <w:t>[500 znaków]</w:t>
            </w:r>
          </w:p>
        </w:tc>
        <w:tc>
          <w:tcPr>
            <w:tcW w:w="31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C566" w14:textId="77777777" w:rsidR="00DD45C1" w:rsidRDefault="0010097A">
            <w:pPr>
              <w:spacing w:line="240" w:lineRule="auto"/>
            </w:pPr>
            <w:r>
              <w:t>Data rozpoczęcia</w:t>
            </w:r>
          </w:p>
          <w:p w14:paraId="23C8AB47" w14:textId="77777777" w:rsidR="00DD45C1" w:rsidRDefault="0010097A">
            <w:pPr>
              <w:spacing w:line="240" w:lineRule="auto"/>
            </w:pPr>
            <w:r>
              <w:t>[</w:t>
            </w:r>
            <w:proofErr w:type="spellStart"/>
            <w:r>
              <w:t>rrrr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]</w:t>
            </w:r>
          </w:p>
        </w:tc>
        <w:tc>
          <w:tcPr>
            <w:tcW w:w="42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8BC" w14:textId="77777777" w:rsidR="00DD45C1" w:rsidRDefault="00DD45C1">
            <w:pPr>
              <w:spacing w:line="240" w:lineRule="auto"/>
            </w:pPr>
          </w:p>
        </w:tc>
      </w:tr>
      <w:tr w:rsidR="00DD45C1" w14:paraId="59C848D2" w14:textId="77777777">
        <w:trPr>
          <w:trHeight w:val="757"/>
        </w:trPr>
        <w:tc>
          <w:tcPr>
            <w:tcW w:w="306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9FC1" w14:textId="77777777" w:rsidR="00DD45C1" w:rsidRDefault="0010097A">
            <w:pPr>
              <w:spacing w:line="240" w:lineRule="auto"/>
            </w:pPr>
            <w:r>
              <w:t>Zadanie 2</w:t>
            </w:r>
          </w:p>
          <w:p w14:paraId="046F9039" w14:textId="77777777" w:rsidR="00DD45C1" w:rsidRDefault="0010097A">
            <w:pPr>
              <w:spacing w:line="240" w:lineRule="auto"/>
            </w:pPr>
            <w:r>
              <w:t>Opracowanie metody modyfikacji powierzchni cząstek luminoforu w celu poprawy stabilności i właściwości luminescencyjnych pigmentu w matrycy farby</w:t>
            </w:r>
          </w:p>
          <w:p w14:paraId="46FC9DC5" w14:textId="77777777" w:rsidR="00DD45C1" w:rsidRDefault="00DD45C1">
            <w:pPr>
              <w:spacing w:line="240" w:lineRule="auto"/>
            </w:pPr>
          </w:p>
          <w:p w14:paraId="643D57D8" w14:textId="77777777" w:rsidR="00DD45C1" w:rsidRDefault="00DD45C1">
            <w:pPr>
              <w:spacing w:line="240" w:lineRule="auto"/>
            </w:pPr>
          </w:p>
        </w:tc>
        <w:tc>
          <w:tcPr>
            <w:tcW w:w="313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EC09" w14:textId="77777777" w:rsidR="00DD45C1" w:rsidRDefault="0010097A">
            <w:pPr>
              <w:spacing w:line="240" w:lineRule="auto"/>
            </w:pPr>
            <w:r>
              <w:lastRenderedPageBreak/>
              <w:t>01.04.2026</w:t>
            </w:r>
          </w:p>
        </w:tc>
        <w:tc>
          <w:tcPr>
            <w:tcW w:w="4240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4B2" w14:textId="77777777" w:rsidR="00DD45C1" w:rsidRDefault="0010097A">
            <w:pPr>
              <w:spacing w:line="240" w:lineRule="auto"/>
            </w:pPr>
            <w:r>
              <w:t>30.09.2026</w:t>
            </w:r>
          </w:p>
        </w:tc>
      </w:tr>
      <w:tr w:rsidR="00DD45C1" w14:paraId="15AC6DCE" w14:textId="77777777">
        <w:trPr>
          <w:trHeight w:val="253"/>
        </w:trPr>
        <w:tc>
          <w:tcPr>
            <w:tcW w:w="306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770E" w14:textId="77777777" w:rsidR="00DD45C1" w:rsidRDefault="00DD45C1">
            <w:pPr>
              <w:spacing w:line="240" w:lineRule="auto"/>
            </w:pPr>
          </w:p>
        </w:tc>
        <w:tc>
          <w:tcPr>
            <w:tcW w:w="313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3AF7" w14:textId="77777777" w:rsidR="00DD45C1" w:rsidRDefault="00DD45C1">
            <w:pPr>
              <w:spacing w:line="240" w:lineRule="auto"/>
            </w:pPr>
          </w:p>
        </w:tc>
        <w:tc>
          <w:tcPr>
            <w:tcW w:w="4240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D858" w14:textId="77777777" w:rsidR="00DD45C1" w:rsidRDefault="00DD45C1">
            <w:pPr>
              <w:spacing w:line="240" w:lineRule="auto"/>
            </w:pPr>
          </w:p>
        </w:tc>
      </w:tr>
      <w:tr w:rsidR="00DD45C1" w14:paraId="425AEBEC" w14:textId="77777777">
        <w:trPr>
          <w:trHeight w:val="2670"/>
        </w:trPr>
        <w:tc>
          <w:tcPr>
            <w:tcW w:w="30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3667" w14:textId="77777777" w:rsidR="00DD45C1" w:rsidRDefault="0010097A">
            <w:pPr>
              <w:spacing w:line="240" w:lineRule="auto"/>
            </w:pPr>
            <w:r>
              <w:t>Opis i uzasadnienie zadania [4000 znaków]</w:t>
            </w:r>
          </w:p>
        </w:tc>
        <w:tc>
          <w:tcPr>
            <w:tcW w:w="737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DA99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14" w:name="_zebjzlnkxjns" w:colFirst="0" w:colLast="0"/>
            <w:bookmarkEnd w:id="14"/>
            <w:r>
              <w:rPr>
                <w:b/>
                <w:color w:val="000000"/>
                <w:sz w:val="22"/>
                <w:szCs w:val="22"/>
              </w:rPr>
              <w:t>ZADANIE 2 – OPRACOWANIE METOD MODYFIKACJI POWIERZCHNI CZĄSTEK LUMINOFORU</w:t>
            </w:r>
          </w:p>
          <w:p w14:paraId="48FAD681" w14:textId="77777777" w:rsidR="00DD45C1" w:rsidRDefault="0010097A">
            <w:pPr>
              <w:spacing w:line="240" w:lineRule="auto"/>
            </w:pPr>
            <w:r>
              <w:rPr>
                <w:b/>
              </w:rPr>
              <w:t>Cel zadania</w:t>
            </w:r>
            <w:r>
              <w:rPr>
                <w:b/>
              </w:rPr>
              <w:br/>
            </w:r>
            <w:r>
              <w:t>Celem Zadania 2 jest opracowanie skutecznych metod modyfikacji powierzchni cząstek luminoforu w celu poprawy ich stabilności, trwałości oraz właściwości luminescencyjnych po wprowadzeniu do matrycy farby.</w:t>
            </w:r>
          </w:p>
          <w:p w14:paraId="5A03F22C" w14:textId="77777777" w:rsidR="00DD45C1" w:rsidRDefault="00DD45C1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15" w:name="_oxx80cdwhgc5" w:colFirst="0" w:colLast="0"/>
            <w:bookmarkEnd w:id="15"/>
          </w:p>
          <w:p w14:paraId="646E5D9F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16" w:name="_qdzmeslqfx2a" w:colFirst="0" w:colLast="0"/>
            <w:bookmarkEnd w:id="16"/>
            <w:r>
              <w:rPr>
                <w:b/>
                <w:color w:val="000000"/>
                <w:sz w:val="22"/>
                <w:szCs w:val="22"/>
              </w:rPr>
              <w:t>Podzadanie 2.1 – Modyfikacja powierzchni cząstek luminoforu</w:t>
            </w:r>
          </w:p>
          <w:p w14:paraId="790A7C38" w14:textId="77777777" w:rsidR="00DD45C1" w:rsidRDefault="0010097A">
            <w:pPr>
              <w:spacing w:line="240" w:lineRule="auto"/>
            </w:pPr>
            <w:r>
              <w:t>Modyfikacji zostaną poddane dwie mieszaniny luminoforów wyselekcjonowane na podstawie wyników badań z Zadania 1. Opracowane zostaną różnorodne metody modyfikacji powierzchniowej z wykorzystaniem:</w:t>
            </w:r>
          </w:p>
          <w:p w14:paraId="224C59EB" w14:textId="77777777" w:rsidR="00DD45C1" w:rsidRDefault="0010097A">
            <w:pPr>
              <w:spacing w:line="240" w:lineRule="auto"/>
            </w:pPr>
            <w:r>
              <w:t xml:space="preserve">a) </w:t>
            </w:r>
            <w:r>
              <w:rPr>
                <w:b/>
              </w:rPr>
              <w:t>modyfikatorów nieorganicznych</w:t>
            </w:r>
            <w:r>
              <w:t xml:space="preserve"> – takich jak fosforany, gliniany, krzemiany i inne,</w:t>
            </w:r>
            <w:r>
              <w:br/>
              <w:t xml:space="preserve"> b) </w:t>
            </w:r>
            <w:r>
              <w:rPr>
                <w:b/>
              </w:rPr>
              <w:t>modyfikatorów organicznych</w:t>
            </w:r>
            <w:r>
              <w:t xml:space="preserve"> – w tym długołańcuchowych ligandów alifatycznych (zakres C8–C12), kwasu cytrynowego, winowego i pokrewnych związków,</w:t>
            </w:r>
            <w:r>
              <w:br/>
              <w:t xml:space="preserve"> c) </w:t>
            </w:r>
            <w:r>
              <w:rPr>
                <w:b/>
              </w:rPr>
              <w:t>modyfikatorów polimerowych</w:t>
            </w:r>
            <w:r>
              <w:t xml:space="preserve"> – m.in. polietylen (PE), poliuretan (PU), alkohol poliwinylowy (PVA) i inne.</w:t>
            </w:r>
          </w:p>
          <w:p w14:paraId="662263A9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Cele modyfikacji:</w:t>
            </w:r>
          </w:p>
          <w:p w14:paraId="50563BAF" w14:textId="77777777" w:rsidR="00DD45C1" w:rsidRDefault="0010097A">
            <w:pPr>
              <w:numPr>
                <w:ilvl w:val="0"/>
                <w:numId w:val="51"/>
              </w:numPr>
              <w:spacing w:line="240" w:lineRule="auto"/>
            </w:pPr>
            <w:r>
              <w:t>zwiększenie stabilności pigmentu luminescencyjnego w matrycy farby,</w:t>
            </w:r>
          </w:p>
          <w:p w14:paraId="173C9AFE" w14:textId="77777777" w:rsidR="00DD45C1" w:rsidRDefault="0010097A">
            <w:pPr>
              <w:numPr>
                <w:ilvl w:val="0"/>
                <w:numId w:val="51"/>
              </w:numPr>
              <w:spacing w:line="240" w:lineRule="auto"/>
            </w:pPr>
            <w:r>
              <w:t>ochrona lub wzmocnienie właściwości luminescencyjnych pigmentu,</w:t>
            </w:r>
          </w:p>
          <w:p w14:paraId="0B12C3C4" w14:textId="77777777" w:rsidR="00DD45C1" w:rsidRDefault="0010097A">
            <w:pPr>
              <w:numPr>
                <w:ilvl w:val="0"/>
                <w:numId w:val="51"/>
              </w:numPr>
              <w:spacing w:line="240" w:lineRule="auto"/>
            </w:pPr>
            <w:r>
              <w:t>redukcja tendencji do sedymentacji cząstek w farbie.</w:t>
            </w:r>
            <w:r>
              <w:br/>
            </w:r>
            <w:r>
              <w:t>Prace będą realizowane w cyklach iteracyjnych. Po każdej turze modyfikacji próbki zostaną poddane analizie obejmującej:</w:t>
            </w:r>
          </w:p>
          <w:p w14:paraId="69ECE03C" w14:textId="77777777" w:rsidR="00DD45C1" w:rsidRDefault="00DD45C1">
            <w:pPr>
              <w:spacing w:line="240" w:lineRule="auto"/>
              <w:ind w:left="720"/>
            </w:pPr>
          </w:p>
          <w:p w14:paraId="3F635A2E" w14:textId="77777777" w:rsidR="00DD45C1" w:rsidRDefault="0010097A">
            <w:pPr>
              <w:spacing w:line="240" w:lineRule="auto"/>
              <w:rPr>
                <w:color w:val="FF0000"/>
              </w:rPr>
            </w:pPr>
            <w:r>
              <w:t xml:space="preserve">a) </w:t>
            </w:r>
            <w:r>
              <w:rPr>
                <w:b/>
                <w:color w:val="FF0000"/>
              </w:rPr>
              <w:t>Dyfrakcję laserową (LD)</w:t>
            </w:r>
            <w:r>
              <w:rPr>
                <w:color w:val="FF0000"/>
              </w:rPr>
              <w:t xml:space="preserve"> – określenie rozkładu wielkości cząstek (D10, D50, D90), metodyka własna,</w:t>
            </w:r>
          </w:p>
          <w:p w14:paraId="61875E44" w14:textId="77777777" w:rsidR="00DD45C1" w:rsidRDefault="0010097A">
            <w:pPr>
              <w:spacing w:line="240" w:lineRule="auto"/>
            </w:pPr>
            <w:r>
              <w:rPr>
                <w:color w:val="FF0000"/>
              </w:rPr>
              <w:t xml:space="preserve">b) </w:t>
            </w:r>
            <w:r>
              <w:rPr>
                <w:b/>
                <w:color w:val="FF0000"/>
              </w:rPr>
              <w:t>Skaningową mikroskopię elektronową (SEM)</w:t>
            </w:r>
            <w:r>
              <w:rPr>
                <w:color w:val="FF0000"/>
              </w:rPr>
              <w:t xml:space="preserve"> – analiza morfologii i kształtu cząstek, metodyka własna,</w:t>
            </w:r>
            <w:r>
              <w:rPr>
                <w:color w:val="FF0000"/>
              </w:rPr>
              <w:br/>
              <w:t xml:space="preserve">c) </w:t>
            </w:r>
            <w:r>
              <w:rPr>
                <w:b/>
                <w:color w:val="FF0000"/>
              </w:rPr>
              <w:t>Spektroskopię fotoluminescencji (PL)</w:t>
            </w:r>
            <w:r>
              <w:rPr>
                <w:color w:val="FF0000"/>
              </w:rPr>
              <w:t xml:space="preserve"> – pomiar intensywności emisji, metodyka własna,</w:t>
            </w:r>
            <w:r>
              <w:rPr>
                <w:color w:val="FF0000"/>
              </w:rPr>
              <w:br/>
            </w:r>
            <w:r>
              <w:t xml:space="preserve">d) </w:t>
            </w:r>
            <w:r>
              <w:rPr>
                <w:b/>
              </w:rPr>
              <w:t>Pomiary czasu wygaszania oraz testy powtarzalności cykli wzbudzenia i emisji</w:t>
            </w:r>
            <w:r>
              <w:t xml:space="preserve"> – zgodnie z normą DIN 67510-1:2020.</w:t>
            </w:r>
          </w:p>
          <w:p w14:paraId="21384274" w14:textId="77777777" w:rsidR="00DD45C1" w:rsidRDefault="00DD45C1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17" w:name="_y4rchop4dx8f" w:colFirst="0" w:colLast="0"/>
            <w:bookmarkEnd w:id="17"/>
          </w:p>
          <w:p w14:paraId="065A1743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18" w:name="_dg6r2wr0fug1" w:colFirst="0" w:colLast="0"/>
            <w:bookmarkEnd w:id="18"/>
            <w:r>
              <w:rPr>
                <w:b/>
                <w:color w:val="000000"/>
                <w:sz w:val="22"/>
                <w:szCs w:val="22"/>
              </w:rPr>
              <w:t>Podzadanie 2.2 – Ocena oddziaływań zmodyfikowanych proszków z matrycami farb</w:t>
            </w:r>
          </w:p>
          <w:p w14:paraId="493B24E1" w14:textId="77777777" w:rsidR="00DD45C1" w:rsidRDefault="0010097A">
            <w:pPr>
              <w:spacing w:line="240" w:lineRule="auto"/>
            </w:pPr>
            <w:r>
              <w:t xml:space="preserve">Zmodyfikowane proszki luminescencyjne zostaną zawieszone w bazowych </w:t>
            </w:r>
            <w:proofErr w:type="spellStart"/>
            <w:r>
              <w:t>formulacjach</w:t>
            </w:r>
            <w:proofErr w:type="spellEnd"/>
            <w:r>
              <w:t xml:space="preserve"> farb wodnych, rozpuszczalnikowych oraz żywicznych, w celu oceny ich zachowania w kontakcie z różnymi matrycami w warunkach laboratoryjnych. Zbadany zostanie wpływ typu matrycy na właściwości luminescencyjne pigmentów, a także na ich stabilność reologiczną i sedymentacyjną.</w:t>
            </w:r>
          </w:p>
          <w:p w14:paraId="7D02A6C6" w14:textId="77777777" w:rsidR="00DD45C1" w:rsidRDefault="0010097A">
            <w:pPr>
              <w:spacing w:line="240" w:lineRule="auto"/>
            </w:pPr>
            <w:r>
              <w:t>Zakres badań obejmuje:</w:t>
            </w:r>
          </w:p>
          <w:p w14:paraId="69C4EE5E" w14:textId="77777777" w:rsidR="00DD45C1" w:rsidRDefault="0010097A">
            <w:pPr>
              <w:spacing w:line="240" w:lineRule="auto"/>
            </w:pPr>
            <w:r>
              <w:t xml:space="preserve">a) </w:t>
            </w:r>
            <w:r>
              <w:rPr>
                <w:b/>
                <w:color w:val="FF0000"/>
              </w:rPr>
              <w:t>Pomiar lepkości</w:t>
            </w:r>
            <w:r>
              <w:rPr>
                <w:color w:val="FF0000"/>
              </w:rPr>
              <w:t xml:space="preserve"> – zgodni</w:t>
            </w:r>
            <w:r>
              <w:t>e z ASTM D562, DIN 53211, ISO 2431,</w:t>
            </w:r>
            <w:r>
              <w:br/>
              <w:t xml:space="preserve">b) </w:t>
            </w:r>
            <w:r>
              <w:rPr>
                <w:b/>
              </w:rPr>
              <w:t>Pomiar gęstości</w:t>
            </w:r>
            <w:r>
              <w:t xml:space="preserve"> – zgodnie z BS 3900 A19, DIN 53217, ISO 2811,</w:t>
            </w:r>
            <w:r>
              <w:br/>
              <w:t xml:space="preserve">c) </w:t>
            </w:r>
            <w:r>
              <w:rPr>
                <w:b/>
              </w:rPr>
              <w:t>Testy sedymentacji</w:t>
            </w:r>
            <w:r>
              <w:t xml:space="preserve"> – zgodnie z ASTM D869 oraz ISO 8780-5,</w:t>
            </w:r>
            <w:r>
              <w:br/>
              <w:t xml:space="preserve">d) </w:t>
            </w:r>
            <w:r>
              <w:rPr>
                <w:b/>
              </w:rPr>
              <w:t>Określenie parametrów luminescencji</w:t>
            </w:r>
            <w:r>
              <w:t xml:space="preserve"> – (widmo, czas wygaszania), zgodnie z normą DIN 67510-1:2020.</w:t>
            </w:r>
          </w:p>
          <w:p w14:paraId="42F9707A" w14:textId="77777777" w:rsidR="00DD45C1" w:rsidRDefault="0010097A">
            <w:pPr>
              <w:spacing w:line="240" w:lineRule="auto"/>
            </w:pPr>
            <w:r>
              <w:t>Analizie poddane zostaną również:</w:t>
            </w:r>
          </w:p>
          <w:p w14:paraId="765CDA79" w14:textId="77777777" w:rsidR="00DD45C1" w:rsidRDefault="0010097A">
            <w:pPr>
              <w:numPr>
                <w:ilvl w:val="0"/>
                <w:numId w:val="26"/>
              </w:numPr>
              <w:spacing w:line="240" w:lineRule="auto"/>
            </w:pPr>
            <w:r>
              <w:t>wpływ poszczególnych modyfikacji na właściwości reologiczne zawiesin,</w:t>
            </w:r>
          </w:p>
          <w:p w14:paraId="63365236" w14:textId="77777777" w:rsidR="00DD45C1" w:rsidRDefault="0010097A">
            <w:pPr>
              <w:numPr>
                <w:ilvl w:val="0"/>
                <w:numId w:val="26"/>
              </w:numPr>
              <w:spacing w:line="240" w:lineRule="auto"/>
            </w:pPr>
            <w:r>
              <w:t>skłonność do sedymentacji w zależności od rodzaju matrycy,</w:t>
            </w:r>
          </w:p>
          <w:p w14:paraId="35FCBE01" w14:textId="77777777" w:rsidR="00DD45C1" w:rsidRDefault="0010097A">
            <w:pPr>
              <w:numPr>
                <w:ilvl w:val="0"/>
                <w:numId w:val="26"/>
              </w:numPr>
              <w:spacing w:line="240" w:lineRule="auto"/>
            </w:pPr>
            <w:r>
              <w:t>wrażliwość pigmentów na chemiczne składniki farb oraz ewentualne interakcje pigment–matryca.</w:t>
            </w:r>
            <w:r>
              <w:br/>
            </w:r>
          </w:p>
          <w:p w14:paraId="3C1204C7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19" w:name="_7rbf4m6mxzdu" w:colFirst="0" w:colLast="0"/>
            <w:bookmarkEnd w:id="19"/>
            <w:r>
              <w:rPr>
                <w:b/>
                <w:color w:val="000000"/>
                <w:sz w:val="22"/>
                <w:szCs w:val="22"/>
              </w:rPr>
              <w:lastRenderedPageBreak/>
              <w:t>Uzasadnienie konieczności realizacji zadania</w:t>
            </w:r>
          </w:p>
          <w:p w14:paraId="1A4E2D06" w14:textId="77777777" w:rsidR="00DD45C1" w:rsidRDefault="0010097A">
            <w:pPr>
              <w:spacing w:line="240" w:lineRule="auto"/>
            </w:pPr>
            <w:r>
              <w:t xml:space="preserve">Zrozumienie mechanizmów ochronnych wynikających z zastosowanych warstw modyfikujących – takich jak ograniczenie wnikania wilgoci czy ochrona przed działaniem związków korozyjnych – jest kluczowe dla zapewnienia trwałości pigmentu w warunkach środowiska morskiego. Uzyskana wiedza będzie miała bezpośrednie przełożenie na zwiększenie trwałości powłok luminescencyjnych, co stanowi podstawę efektywnego systemu oznakowania bezpieczeństwa w portach oraz w sektorze </w:t>
            </w:r>
            <w:proofErr w:type="spellStart"/>
            <w:r>
              <w:t>offshore</w:t>
            </w:r>
            <w:proofErr w:type="spellEnd"/>
            <w:r>
              <w:t>.</w:t>
            </w:r>
          </w:p>
          <w:p w14:paraId="4421F3C8" w14:textId="77777777" w:rsidR="00DD45C1" w:rsidRDefault="0010097A">
            <w:pPr>
              <w:spacing w:line="240" w:lineRule="auto"/>
            </w:pPr>
            <w:r>
              <w:t>Zgromadzone dane umożliwią identyfikację najbardziej korzystnych typów powłok ochronnych z uwzględnieniem rodzaju matrycy farby oraz wymagań eksploatacyjnych. Efektem będzie opracowanie farb o podwyższonej intensywności świecenia, wydłużonym czasie poświaty oraz zwiększonej odporności na warunki ekstremalne, co jest niezbędne dla zapewnienia niezawodnego i trwałego oznakowania w zastosowaniach morskich i przemysłowych.</w:t>
            </w:r>
          </w:p>
          <w:p w14:paraId="659206C3" w14:textId="77777777" w:rsidR="00DD45C1" w:rsidRDefault="0010097A">
            <w:pPr>
              <w:spacing w:before="240" w:after="240" w:line="240" w:lineRule="auto"/>
              <w:ind w:left="141"/>
            </w:pPr>
            <w:r>
              <w:rPr>
                <w:b/>
              </w:rPr>
              <w:t>Zadanie 2 obejmuje weryfikację komponentów technologii w warunkach laboratoryjnych polegające na modyfikacji wyselekcjonowanych luminoforów, poddanie próbek analizom i pomiarom (np. dyfrakcja laserowa, mikroskopia elektronowa, spektroskopia) oraz ocenę zachowania zmodyfikowanych proszków w kontakcie z różnymi matrycami farb- TRL IV.</w:t>
            </w:r>
          </w:p>
          <w:p w14:paraId="2E1A4F24" w14:textId="77777777" w:rsidR="00DD45C1" w:rsidRDefault="00DD45C1">
            <w:pPr>
              <w:spacing w:line="240" w:lineRule="auto"/>
            </w:pPr>
          </w:p>
        </w:tc>
      </w:tr>
    </w:tbl>
    <w:p w14:paraId="3519A064" w14:textId="77777777" w:rsidR="00DD45C1" w:rsidRDefault="00DD45C1">
      <w:pPr>
        <w:spacing w:line="240" w:lineRule="auto"/>
      </w:pPr>
    </w:p>
    <w:tbl>
      <w:tblPr>
        <w:tblStyle w:val="a2"/>
        <w:tblW w:w="104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5"/>
        <w:gridCol w:w="3120"/>
        <w:gridCol w:w="4215"/>
      </w:tblGrid>
      <w:tr w:rsidR="00DD45C1" w14:paraId="7FA780D5" w14:textId="77777777">
        <w:trPr>
          <w:trHeight w:val="770"/>
        </w:trPr>
        <w:tc>
          <w:tcPr>
            <w:tcW w:w="3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AE622" w14:textId="77777777" w:rsidR="00DD45C1" w:rsidRDefault="0010097A">
            <w:pPr>
              <w:spacing w:line="240" w:lineRule="auto"/>
            </w:pPr>
            <w:r>
              <w:t>Nazwa zadania</w:t>
            </w:r>
          </w:p>
          <w:p w14:paraId="0FCB7CF9" w14:textId="77777777" w:rsidR="00DD45C1" w:rsidRDefault="0010097A">
            <w:pPr>
              <w:spacing w:line="240" w:lineRule="auto"/>
            </w:pPr>
            <w:r>
              <w:t>[500 znaków]</w:t>
            </w:r>
          </w:p>
        </w:tc>
        <w:tc>
          <w:tcPr>
            <w:tcW w:w="31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0F09" w14:textId="77777777" w:rsidR="00DD45C1" w:rsidRDefault="0010097A">
            <w:pPr>
              <w:spacing w:line="240" w:lineRule="auto"/>
            </w:pPr>
            <w:r>
              <w:t>Data rozpoczęcia</w:t>
            </w:r>
          </w:p>
          <w:p w14:paraId="0DFB970D" w14:textId="77777777" w:rsidR="00DD45C1" w:rsidRDefault="0010097A">
            <w:pPr>
              <w:spacing w:line="240" w:lineRule="auto"/>
            </w:pPr>
            <w:r>
              <w:t>[</w:t>
            </w:r>
            <w:proofErr w:type="spellStart"/>
            <w:r>
              <w:t>rrrr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]</w:t>
            </w:r>
          </w:p>
        </w:tc>
        <w:tc>
          <w:tcPr>
            <w:tcW w:w="42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8BD8" w14:textId="77777777" w:rsidR="00DD45C1" w:rsidRDefault="00DD45C1">
            <w:pPr>
              <w:spacing w:line="240" w:lineRule="auto"/>
            </w:pPr>
          </w:p>
        </w:tc>
      </w:tr>
      <w:tr w:rsidR="00DD45C1" w14:paraId="45D4FC5D" w14:textId="77777777">
        <w:trPr>
          <w:trHeight w:val="757"/>
        </w:trPr>
        <w:tc>
          <w:tcPr>
            <w:tcW w:w="307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6164" w14:textId="77777777" w:rsidR="00DD45C1" w:rsidRDefault="0010097A">
            <w:pPr>
              <w:spacing w:line="240" w:lineRule="auto"/>
            </w:pPr>
            <w:r>
              <w:t>Zadanie 3</w:t>
            </w:r>
          </w:p>
          <w:p w14:paraId="07D31678" w14:textId="77777777" w:rsidR="00DD45C1" w:rsidRDefault="0010097A">
            <w:pPr>
              <w:spacing w:line="240" w:lineRule="auto"/>
            </w:pPr>
            <w:r>
              <w:t>Analiza wpływu składu matrycy na mechanizmy wygaszania emisji i trwałość cykliczną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A49A" w14:textId="77777777" w:rsidR="00DD45C1" w:rsidRDefault="0010097A">
            <w:pPr>
              <w:spacing w:line="240" w:lineRule="auto"/>
            </w:pPr>
            <w:r>
              <w:t>01.10.2026</w:t>
            </w:r>
          </w:p>
        </w:tc>
        <w:tc>
          <w:tcPr>
            <w:tcW w:w="421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8BD3" w14:textId="77777777" w:rsidR="00DD45C1" w:rsidRDefault="0010097A">
            <w:pPr>
              <w:spacing w:line="240" w:lineRule="auto"/>
            </w:pPr>
            <w:r>
              <w:t>31.03.2027</w:t>
            </w:r>
          </w:p>
        </w:tc>
      </w:tr>
      <w:tr w:rsidR="00DD45C1" w14:paraId="005CBD8E" w14:textId="77777777">
        <w:trPr>
          <w:trHeight w:val="253"/>
        </w:trPr>
        <w:tc>
          <w:tcPr>
            <w:tcW w:w="307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60B" w14:textId="77777777" w:rsidR="00DD45C1" w:rsidRDefault="00DD45C1">
            <w:pPr>
              <w:spacing w:line="240" w:lineRule="auto"/>
            </w:pPr>
          </w:p>
        </w:tc>
        <w:tc>
          <w:tcPr>
            <w:tcW w:w="3120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C7B3" w14:textId="77777777" w:rsidR="00DD45C1" w:rsidRDefault="00DD45C1">
            <w:pPr>
              <w:spacing w:line="240" w:lineRule="auto"/>
            </w:pPr>
          </w:p>
        </w:tc>
        <w:tc>
          <w:tcPr>
            <w:tcW w:w="421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DE3E" w14:textId="77777777" w:rsidR="00DD45C1" w:rsidRDefault="00DD45C1">
            <w:pPr>
              <w:spacing w:line="240" w:lineRule="auto"/>
            </w:pPr>
          </w:p>
        </w:tc>
      </w:tr>
      <w:tr w:rsidR="00DD45C1" w14:paraId="192972A7" w14:textId="77777777">
        <w:trPr>
          <w:trHeight w:val="2670"/>
        </w:trPr>
        <w:tc>
          <w:tcPr>
            <w:tcW w:w="30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A50A" w14:textId="77777777" w:rsidR="00DD45C1" w:rsidRDefault="0010097A">
            <w:pPr>
              <w:spacing w:line="240" w:lineRule="auto"/>
            </w:pPr>
            <w:r>
              <w:t>Opis i uzasadnienie zadania [4000 znaków]</w:t>
            </w:r>
          </w:p>
        </w:tc>
        <w:tc>
          <w:tcPr>
            <w:tcW w:w="733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29CE" w14:textId="77777777" w:rsidR="00DD45C1" w:rsidRDefault="0010097A">
            <w:pPr>
              <w:spacing w:line="240" w:lineRule="auto"/>
            </w:pPr>
            <w:r>
              <w:t>Zadanie 3 – Analiza wpływu składu matrycy na mechanizmy wygaszania emisji i trwałość cykliczną luminescencyjnych o podwyższonej trwałości i skuteczności świecenia.</w:t>
            </w:r>
          </w:p>
          <w:p w14:paraId="30D89C64" w14:textId="77777777" w:rsidR="00DD45C1" w:rsidRDefault="0010097A">
            <w:pPr>
              <w:spacing w:line="240" w:lineRule="auto"/>
            </w:pPr>
            <w:r>
              <w:rPr>
                <w:b/>
              </w:rPr>
              <w:t xml:space="preserve">Cel zadania: </w:t>
            </w:r>
            <w:r>
              <w:t xml:space="preserve">zadanie obejmuje kompleksowe badania nad wpływem składu matrycy farby na mechanizmy wygaszania emisji oraz trwałość cykliczną pigmentów luminescencyjnych. Celem jest poznanie interakcji pomiędzy komponentami matrycy (żywicami, rozpuszczalnikami, dodatkami funkcjonalnymi) a pigmentem oraz opracowanie takich </w:t>
            </w:r>
            <w:proofErr w:type="spellStart"/>
            <w:r>
              <w:t>formulacji</w:t>
            </w:r>
            <w:proofErr w:type="spellEnd"/>
            <w:r>
              <w:t>, które zapewnią długotrwałą i stabilną emisję światła w wymagających warunkach eksploatacyjnych.</w:t>
            </w:r>
          </w:p>
          <w:p w14:paraId="00F46B3E" w14:textId="77777777" w:rsidR="00DD45C1" w:rsidRDefault="0010097A">
            <w:pPr>
              <w:spacing w:line="240" w:lineRule="auto"/>
            </w:pPr>
            <w:r>
              <w:t>Proces badawczy zostanie zrealizowany w dwóch etapach (podzadaniach), w ramach których analizowany będzie wpływ rodzaju matrycy (np. PU, epoksydowej, akrylowej), składników bazowych oraz dodatków na lokalne środowisko pigmentu i jego właściwości luminescencyjne.</w:t>
            </w:r>
          </w:p>
          <w:p w14:paraId="3BC2E4DE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20" w:name="_lr83g3ox0gxi" w:colFirst="0" w:colLast="0"/>
            <w:bookmarkEnd w:id="20"/>
            <w:r>
              <w:rPr>
                <w:b/>
                <w:color w:val="000000"/>
                <w:sz w:val="26"/>
                <w:szCs w:val="26"/>
              </w:rPr>
              <w:t>Podzadanie 3.1 – Wpływ składu matrycy na emisję i trwałość cykliczną</w:t>
            </w:r>
          </w:p>
          <w:p w14:paraId="3ED2ED18" w14:textId="77777777" w:rsidR="00DD45C1" w:rsidRDefault="0010097A">
            <w:pPr>
              <w:spacing w:line="240" w:lineRule="auto"/>
            </w:pPr>
            <w:r>
              <w:t>W ramach tego etapu przeprowadzona zostanie analiza wpływu składu farb luminescencyjnych opartych na trzech typach matryc:</w:t>
            </w:r>
          </w:p>
          <w:p w14:paraId="3CDE8BDC" w14:textId="77777777" w:rsidR="00DD45C1" w:rsidRDefault="0010097A">
            <w:pPr>
              <w:numPr>
                <w:ilvl w:val="0"/>
                <w:numId w:val="60"/>
              </w:numPr>
              <w:spacing w:line="240" w:lineRule="auto"/>
            </w:pPr>
            <w:r>
              <w:t xml:space="preserve">(I) wodnej (np. woda dejonizowana + kopolimery </w:t>
            </w:r>
            <w:proofErr w:type="spellStart"/>
            <w:r>
              <w:t>styrenowo-akrylowe</w:t>
            </w:r>
            <w:proofErr w:type="spellEnd"/>
            <w:r>
              <w:t xml:space="preserve"> + dodatki),</w:t>
            </w:r>
          </w:p>
          <w:p w14:paraId="40A83E1B" w14:textId="77777777" w:rsidR="00DD45C1" w:rsidRDefault="0010097A">
            <w:pPr>
              <w:numPr>
                <w:ilvl w:val="0"/>
                <w:numId w:val="60"/>
              </w:numPr>
              <w:spacing w:line="240" w:lineRule="auto"/>
            </w:pPr>
            <w:r>
              <w:t xml:space="preserve">(II) rozpuszczalnikowej (np. żywice </w:t>
            </w:r>
            <w:proofErr w:type="spellStart"/>
            <w:r>
              <w:t>alkidowe</w:t>
            </w:r>
            <w:proofErr w:type="spellEnd"/>
            <w:r>
              <w:t xml:space="preserve"> </w:t>
            </w:r>
            <w:proofErr w:type="spellStart"/>
            <w:r>
              <w:t>wysokosuche</w:t>
            </w:r>
            <w:proofErr w:type="spellEnd"/>
            <w:r>
              <w:t xml:space="preserve"> + </w:t>
            </w:r>
            <w:proofErr w:type="spellStart"/>
            <w:r>
              <w:t>izoparafiny</w:t>
            </w:r>
            <w:proofErr w:type="spellEnd"/>
            <w:r>
              <w:t xml:space="preserve"> + dodatki),</w:t>
            </w:r>
          </w:p>
          <w:p w14:paraId="11635AB8" w14:textId="77777777" w:rsidR="00DD45C1" w:rsidRDefault="0010097A">
            <w:pPr>
              <w:numPr>
                <w:ilvl w:val="0"/>
                <w:numId w:val="60"/>
              </w:numPr>
              <w:spacing w:line="240" w:lineRule="auto"/>
            </w:pPr>
            <w:r>
              <w:lastRenderedPageBreak/>
              <w:t>(III) żywicznej (np. żywice poliuretanowe + aminy alifatyczne/</w:t>
            </w:r>
            <w:proofErr w:type="spellStart"/>
            <w:r>
              <w:t>cykloalifatyczne</w:t>
            </w:r>
            <w:proofErr w:type="spellEnd"/>
            <w:r>
              <w:t xml:space="preserve"> + dodatki),</w:t>
            </w:r>
          </w:p>
          <w:p w14:paraId="2B9BEE35" w14:textId="77777777" w:rsidR="00DD45C1" w:rsidRDefault="0010097A">
            <w:pPr>
              <w:spacing w:line="240" w:lineRule="auto"/>
            </w:pPr>
            <w:r>
              <w:t>z dodatkiem luminoforów zmodyfikowanych w Zadaniu 2 (A, B).</w:t>
            </w:r>
          </w:p>
          <w:p w14:paraId="180E24EC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Układ badawczy:</w:t>
            </w:r>
          </w:p>
          <w:p w14:paraId="71AB3804" w14:textId="77777777" w:rsidR="00DD45C1" w:rsidRDefault="0010097A">
            <w:pPr>
              <w:numPr>
                <w:ilvl w:val="0"/>
                <w:numId w:val="56"/>
              </w:numPr>
              <w:spacing w:line="240" w:lineRule="auto"/>
            </w:pPr>
            <w:r>
              <w:t>A + I, A + II, A + III</w:t>
            </w:r>
          </w:p>
          <w:p w14:paraId="5090D9D4" w14:textId="77777777" w:rsidR="00DD45C1" w:rsidRDefault="0010097A">
            <w:pPr>
              <w:numPr>
                <w:ilvl w:val="0"/>
                <w:numId w:val="56"/>
              </w:numPr>
              <w:spacing w:line="240" w:lineRule="auto"/>
            </w:pPr>
            <w:r>
              <w:t>B + I, B + II, B + III</w:t>
            </w:r>
            <w:r>
              <w:br/>
            </w:r>
          </w:p>
          <w:p w14:paraId="600174E7" w14:textId="77777777" w:rsidR="00DD45C1" w:rsidRDefault="0010097A">
            <w:pPr>
              <w:spacing w:line="240" w:lineRule="auto"/>
            </w:pPr>
            <w:r>
              <w:t>Zbadany zostanie również wpływ dodatków funkcjonalnych wzmacniających efekt świecenia, m.in.:</w:t>
            </w:r>
          </w:p>
          <w:p w14:paraId="32EEA86C" w14:textId="77777777" w:rsidR="00DD45C1" w:rsidRDefault="0010097A">
            <w:pPr>
              <w:spacing w:line="240" w:lineRule="auto"/>
            </w:pPr>
            <w:r>
              <w:t xml:space="preserve">a) </w:t>
            </w:r>
            <w:proofErr w:type="spellStart"/>
            <w:r>
              <w:t>mikrokulek</w:t>
            </w:r>
            <w:proofErr w:type="spellEnd"/>
            <w:r>
              <w:t>,</w:t>
            </w:r>
            <w:r>
              <w:br/>
              <w:t xml:space="preserve"> b) dodatkowych pigmentów,</w:t>
            </w:r>
            <w:r>
              <w:br/>
              <w:t xml:space="preserve"> c) innych dodatków (objętych know-how partnera przemysłowego).</w:t>
            </w:r>
          </w:p>
          <w:p w14:paraId="08BFFD4C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Rozszerzony układ badawczy (przykład):</w:t>
            </w:r>
          </w:p>
          <w:p w14:paraId="4864F9B7" w14:textId="77777777" w:rsidR="00DD45C1" w:rsidRDefault="0010097A">
            <w:pPr>
              <w:numPr>
                <w:ilvl w:val="0"/>
                <w:numId w:val="23"/>
              </w:numPr>
              <w:spacing w:line="240" w:lineRule="auto"/>
            </w:pPr>
            <w:r>
              <w:t>A + I + a, A + I + b, A + I + c</w:t>
            </w:r>
          </w:p>
          <w:p w14:paraId="64CCC8A8" w14:textId="77777777" w:rsidR="00DD45C1" w:rsidRPr="0010097A" w:rsidRDefault="0010097A">
            <w:pPr>
              <w:numPr>
                <w:ilvl w:val="0"/>
                <w:numId w:val="23"/>
              </w:numPr>
              <w:spacing w:line="240" w:lineRule="auto"/>
              <w:rPr>
                <w:lang w:val="en-US"/>
              </w:rPr>
            </w:pPr>
            <w:r w:rsidRPr="0010097A">
              <w:rPr>
                <w:lang w:val="en-US"/>
              </w:rPr>
              <w:t>A + II + a, A + II + b, A + II + c</w:t>
            </w:r>
          </w:p>
          <w:p w14:paraId="1F3AB371" w14:textId="77777777" w:rsidR="00DD45C1" w:rsidRPr="0010097A" w:rsidRDefault="0010097A">
            <w:pPr>
              <w:numPr>
                <w:ilvl w:val="0"/>
                <w:numId w:val="23"/>
              </w:numPr>
              <w:spacing w:line="240" w:lineRule="auto"/>
              <w:rPr>
                <w:lang w:val="en-US"/>
              </w:rPr>
            </w:pPr>
            <w:r w:rsidRPr="0010097A">
              <w:rPr>
                <w:lang w:val="en-US"/>
              </w:rPr>
              <w:t>A + III + a, A + III + b, A + III + c</w:t>
            </w:r>
          </w:p>
          <w:p w14:paraId="2A02CACC" w14:textId="77777777" w:rsidR="00DD45C1" w:rsidRDefault="0010097A">
            <w:pPr>
              <w:numPr>
                <w:ilvl w:val="0"/>
                <w:numId w:val="23"/>
              </w:numPr>
              <w:spacing w:line="240" w:lineRule="auto"/>
            </w:pPr>
            <w:r>
              <w:t>analogicznie dla kombinacji z pigmentem B</w:t>
            </w:r>
          </w:p>
          <w:p w14:paraId="482AB84B" w14:textId="77777777" w:rsidR="00DD45C1" w:rsidRDefault="0010097A">
            <w:pPr>
              <w:spacing w:line="240" w:lineRule="auto"/>
            </w:pPr>
            <w:r>
              <w:t xml:space="preserve">W ramach badań przeprowadzona zostanie analiza reologii poszczególnych </w:t>
            </w:r>
            <w:proofErr w:type="spellStart"/>
            <w:r>
              <w:t>formulacji</w:t>
            </w:r>
            <w:proofErr w:type="spellEnd"/>
            <w:r>
              <w:t>, w tym wpływ dodatków na lepkość, stabilność oraz emisję.</w:t>
            </w:r>
          </w:p>
          <w:p w14:paraId="29ECFA53" w14:textId="77777777" w:rsidR="00DD45C1" w:rsidRDefault="00DD45C1">
            <w:pPr>
              <w:spacing w:line="240" w:lineRule="auto"/>
            </w:pPr>
          </w:p>
          <w:p w14:paraId="034C1D45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21" w:name="_bqpkim7n6043" w:colFirst="0" w:colLast="0"/>
            <w:bookmarkEnd w:id="21"/>
            <w:r>
              <w:rPr>
                <w:b/>
                <w:color w:val="000000"/>
                <w:sz w:val="26"/>
                <w:szCs w:val="26"/>
              </w:rPr>
              <w:t>Podzadanie 3.2 – Analiza oddziaływań pigment–matryca</w:t>
            </w:r>
          </w:p>
          <w:p w14:paraId="1A0B8EC0" w14:textId="77777777" w:rsidR="00DD45C1" w:rsidRDefault="0010097A">
            <w:pPr>
              <w:spacing w:line="240" w:lineRule="auto"/>
            </w:pPr>
            <w:r>
              <w:t>Celem tego etapu jest szczegółowe zbadanie mechanizmów oddziaływań pomiędzy zmodyfikowanym luminoforem a komponentami matrycy farby. Badania obejmą:</w:t>
            </w:r>
          </w:p>
          <w:p w14:paraId="48701572" w14:textId="77777777" w:rsidR="00DD45C1" w:rsidRDefault="0010097A">
            <w:pPr>
              <w:pStyle w:val="Nagwek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22" w:name="_xsi1wmyliy5p" w:colFirst="0" w:colLast="0"/>
            <w:bookmarkEnd w:id="22"/>
            <w:r>
              <w:rPr>
                <w:b/>
                <w:color w:val="000000"/>
                <w:sz w:val="22"/>
                <w:szCs w:val="22"/>
              </w:rPr>
              <w:t>3.2.1. Wpływ charakterystyki żywic i utwardzaczy na wł. fizyczne mieszanin</w:t>
            </w:r>
          </w:p>
          <w:p w14:paraId="0EF3A204" w14:textId="77777777" w:rsidR="00DD45C1" w:rsidRDefault="0010097A">
            <w:pPr>
              <w:numPr>
                <w:ilvl w:val="0"/>
                <w:numId w:val="4"/>
              </w:numPr>
              <w:spacing w:line="240" w:lineRule="auto"/>
              <w:rPr>
                <w:color w:val="FF0000"/>
              </w:rPr>
            </w:pPr>
            <w:r>
              <w:rPr>
                <w:b/>
                <w:color w:val="FF0000"/>
              </w:rPr>
              <w:t>TGA</w:t>
            </w:r>
            <w:r>
              <w:rPr>
                <w:color w:val="FF0000"/>
              </w:rPr>
              <w:t xml:space="preserve"> – analiza struktury chemicznej (metodyka własna)</w:t>
            </w:r>
          </w:p>
          <w:p w14:paraId="339B20A3" w14:textId="77777777" w:rsidR="00DD45C1" w:rsidRDefault="0010097A">
            <w:pPr>
              <w:numPr>
                <w:ilvl w:val="0"/>
                <w:numId w:val="4"/>
              </w:numPr>
              <w:spacing w:line="240" w:lineRule="auto"/>
            </w:pPr>
            <w:r>
              <w:rPr>
                <w:b/>
                <w:color w:val="FF0000"/>
              </w:rPr>
              <w:t>DSC i FTIR</w:t>
            </w:r>
            <w:r>
              <w:rPr>
                <w:color w:val="FF0000"/>
              </w:rPr>
              <w:t xml:space="preserve"> – b</w:t>
            </w:r>
            <w:r>
              <w:t>adanie reaktywności, temperatury zeszklenia i stabilności termicznej (metodyka własna)</w:t>
            </w:r>
            <w:r>
              <w:br/>
            </w:r>
          </w:p>
          <w:p w14:paraId="613FD4FF" w14:textId="77777777" w:rsidR="00DD45C1" w:rsidRDefault="0010097A">
            <w:pPr>
              <w:pStyle w:val="Nagwek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23" w:name="_vng3q8stfpnn" w:colFirst="0" w:colLast="0"/>
            <w:bookmarkEnd w:id="23"/>
            <w:r>
              <w:rPr>
                <w:b/>
                <w:color w:val="000000"/>
                <w:sz w:val="22"/>
                <w:szCs w:val="22"/>
              </w:rPr>
              <w:t>3.2.2. Wpływ rozpuszczalników i dodatków pomocniczych na wł. fizyczne mieszanin</w:t>
            </w:r>
          </w:p>
          <w:p w14:paraId="68DB14EC" w14:textId="77777777" w:rsidR="00DD45C1" w:rsidRDefault="0010097A">
            <w:pPr>
              <w:numPr>
                <w:ilvl w:val="0"/>
                <w:numId w:val="39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Ocena wpływu na lepkość – ISO 3219, ISO 2431, PN-C-81534-06</w:t>
            </w:r>
          </w:p>
          <w:p w14:paraId="37BE9D38" w14:textId="77777777" w:rsidR="00DD45C1" w:rsidRDefault="0010097A">
            <w:pPr>
              <w:numPr>
                <w:ilvl w:val="0"/>
                <w:numId w:val="39"/>
              </w:numPr>
              <w:spacing w:line="240" w:lineRule="auto"/>
            </w:pPr>
            <w:r>
              <w:t>Pomiar rozlewności – PN-EN ISO 9117-5</w:t>
            </w:r>
          </w:p>
          <w:p w14:paraId="26A22E02" w14:textId="77777777" w:rsidR="00DD45C1" w:rsidRDefault="0010097A">
            <w:pPr>
              <w:numPr>
                <w:ilvl w:val="0"/>
                <w:numId w:val="39"/>
              </w:numPr>
              <w:spacing w:line="240" w:lineRule="auto"/>
            </w:pPr>
            <w:r>
              <w:t>Szybkość odparowywania – PN-C-81535:2002</w:t>
            </w:r>
          </w:p>
          <w:p w14:paraId="36CBD333" w14:textId="77777777" w:rsidR="00DD45C1" w:rsidRDefault="0010097A">
            <w:pPr>
              <w:numPr>
                <w:ilvl w:val="0"/>
                <w:numId w:val="39"/>
              </w:numPr>
              <w:spacing w:line="240" w:lineRule="auto"/>
            </w:pPr>
            <w:r>
              <w:t>B</w:t>
            </w:r>
            <w:r>
              <w:rPr>
                <w:color w:val="FF0000"/>
              </w:rPr>
              <w:t xml:space="preserve">adanie oddziaływań pigment–matryca – ISO </w:t>
            </w:r>
            <w:r>
              <w:t>8780-5</w:t>
            </w:r>
            <w:r>
              <w:br/>
            </w:r>
          </w:p>
          <w:p w14:paraId="44722883" w14:textId="77777777" w:rsidR="00DD45C1" w:rsidRDefault="0010097A">
            <w:pPr>
              <w:pStyle w:val="Nagwek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24" w:name="_2mc7u4rcmt0u" w:colFirst="0" w:colLast="0"/>
            <w:bookmarkEnd w:id="24"/>
            <w:r>
              <w:rPr>
                <w:b/>
                <w:color w:val="000000"/>
                <w:sz w:val="22"/>
                <w:szCs w:val="22"/>
              </w:rPr>
              <w:t>3.2.3. Wpływ temperatury zeszklenia matrycy na emisję światła</w:t>
            </w:r>
          </w:p>
          <w:p w14:paraId="6A891363" w14:textId="77777777" w:rsidR="00DD45C1" w:rsidRDefault="0010097A">
            <w:pPr>
              <w:numPr>
                <w:ilvl w:val="0"/>
                <w:numId w:val="46"/>
              </w:numPr>
              <w:spacing w:line="240" w:lineRule="auto"/>
            </w:pPr>
            <w:r>
              <w:t>Pomiar emisji w funkcji temperatury zeszklenia – D</w:t>
            </w:r>
            <w:r>
              <w:rPr>
                <w:color w:val="FF0000"/>
              </w:rPr>
              <w:t>SC (metodyka własna)</w:t>
            </w:r>
          </w:p>
          <w:p w14:paraId="27B9A917" w14:textId="77777777" w:rsidR="00DD45C1" w:rsidRDefault="0010097A">
            <w:pPr>
              <w:pStyle w:val="Nagwek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25" w:name="_pcnufkudvgsw" w:colFirst="0" w:colLast="0"/>
            <w:bookmarkEnd w:id="25"/>
            <w:r>
              <w:rPr>
                <w:b/>
                <w:color w:val="000000"/>
                <w:sz w:val="22"/>
                <w:szCs w:val="22"/>
              </w:rPr>
              <w:t>3.2.4. Analiza wpływu matrycy na parametry luminescencji</w:t>
            </w:r>
          </w:p>
          <w:p w14:paraId="18988EF4" w14:textId="77777777" w:rsidR="00DD45C1" w:rsidRDefault="0010097A">
            <w:pPr>
              <w:numPr>
                <w:ilvl w:val="0"/>
                <w:numId w:val="45"/>
              </w:numPr>
              <w:spacing w:line="240" w:lineRule="auto"/>
            </w:pPr>
            <w:r>
              <w:t>Analiza wygaszania emisji w czasie – cykliczne testy UV/ciemność</w:t>
            </w:r>
          </w:p>
          <w:p w14:paraId="2FB0F7F0" w14:textId="77777777" w:rsidR="00DD45C1" w:rsidRDefault="0010097A">
            <w:pPr>
              <w:numPr>
                <w:ilvl w:val="0"/>
                <w:numId w:val="45"/>
              </w:numPr>
              <w:spacing w:line="240" w:lineRule="auto"/>
            </w:pPr>
            <w:r>
              <w:t>Pomiar koloru emisji światła – kolorymetria wg CIE 1931</w:t>
            </w:r>
          </w:p>
          <w:p w14:paraId="33248F1A" w14:textId="77777777" w:rsidR="00DD45C1" w:rsidRDefault="0010097A">
            <w:pPr>
              <w:numPr>
                <w:ilvl w:val="0"/>
                <w:numId w:val="45"/>
              </w:numPr>
              <w:spacing w:line="240" w:lineRule="auto"/>
            </w:pPr>
            <w:r>
              <w:t>Pomiar parametrów luminescencji (</w:t>
            </w:r>
            <w:r>
              <w:rPr>
                <w:color w:val="FF0000"/>
              </w:rPr>
              <w:t>widmo</w:t>
            </w:r>
            <w:r>
              <w:t>, czas wygasania) – zgodnie z DIN 67510-1:2020</w:t>
            </w:r>
          </w:p>
          <w:p w14:paraId="1C9294EA" w14:textId="77777777" w:rsidR="00DD45C1" w:rsidRDefault="0010097A">
            <w:pPr>
              <w:pStyle w:val="Nagwek4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2"/>
                <w:szCs w:val="22"/>
              </w:rPr>
            </w:pPr>
            <w:bookmarkStart w:id="26" w:name="_tt872z6f9p8t" w:colFirst="0" w:colLast="0"/>
            <w:bookmarkEnd w:id="26"/>
            <w:r>
              <w:rPr>
                <w:b/>
                <w:color w:val="000000"/>
                <w:sz w:val="22"/>
                <w:szCs w:val="22"/>
              </w:rPr>
              <w:t>3.2.5. Wnioski końcowe</w:t>
            </w:r>
          </w:p>
          <w:p w14:paraId="3E679EE3" w14:textId="77777777" w:rsidR="00DD45C1" w:rsidRDefault="0010097A">
            <w:pPr>
              <w:numPr>
                <w:ilvl w:val="0"/>
                <w:numId w:val="15"/>
              </w:numPr>
              <w:spacing w:line="240" w:lineRule="auto"/>
            </w:pPr>
            <w:r>
              <w:t xml:space="preserve">Ocena wpływu </w:t>
            </w:r>
            <w:proofErr w:type="spellStart"/>
            <w:r>
              <w:t>mikrośrodowiska</w:t>
            </w:r>
            <w:proofErr w:type="spellEnd"/>
            <w:r>
              <w:t xml:space="preserve"> chemicznego (tworzonego przez składniki matrycy) na intensywność i czas trwania świecenia pigmentu.</w:t>
            </w:r>
          </w:p>
          <w:p w14:paraId="2847480D" w14:textId="77777777" w:rsidR="00DD45C1" w:rsidRDefault="0010097A">
            <w:pPr>
              <w:spacing w:before="240" w:after="240" w:line="240" w:lineRule="auto"/>
            </w:pPr>
            <w:r>
              <w:t xml:space="preserve">Zadanie 3 ma kluczowe znaczenie dla osiągnięcia celu projektu, jakim jest opracowanie innowacyjnych, trwałych i efektywnych farb luminescencyjnych do zastosowań w warunkach środowiska morskiego. Dzięki integracji wiedzy na temat interakcji pigment–matryca, możliwe będzie stworzenie </w:t>
            </w:r>
            <w:proofErr w:type="spellStart"/>
            <w:r>
              <w:t>formulacji</w:t>
            </w:r>
            <w:proofErr w:type="spellEnd"/>
            <w:r>
              <w:t xml:space="preserve">, które łączą wysoką efektywność emisji z </w:t>
            </w:r>
            <w:r>
              <w:lastRenderedPageBreak/>
              <w:t xml:space="preserve">odpornością chemiczną i mechaniczną, co jest niezbędne w aplikacjach portowych, stoczniowych oraz </w:t>
            </w:r>
            <w:proofErr w:type="spellStart"/>
            <w:r>
              <w:t>offshore</w:t>
            </w:r>
            <w:proofErr w:type="spellEnd"/>
            <w:r>
              <w:t>.</w:t>
            </w:r>
          </w:p>
          <w:p w14:paraId="51A3EF8A" w14:textId="77777777" w:rsidR="00DD45C1" w:rsidRDefault="0010097A">
            <w:pPr>
              <w:spacing w:before="240" w:after="240" w:line="240" w:lineRule="auto"/>
              <w:rPr>
                <w:b/>
              </w:rPr>
            </w:pPr>
            <w:r>
              <w:t>Wyniki badań dostarczą szczegółowych informacji o wpływie składu farby na jej właściwości użytkowe. Pozyskana wiedza umożliwi opracowanie zaawansowanych produktów zwiększających bezpieczeństwo, widoczność i efektywność działania w sektorze infrastruktury transportowej i morskiej-</w:t>
            </w:r>
            <w:r>
              <w:rPr>
                <w:b/>
              </w:rPr>
              <w:t xml:space="preserve"> T</w:t>
            </w:r>
            <w:commentRangeStart w:id="27"/>
            <w:r>
              <w:rPr>
                <w:b/>
              </w:rPr>
              <w:t>RL V</w:t>
            </w:r>
            <w:commentRangeEnd w:id="27"/>
            <w:r>
              <w:commentReference w:id="27"/>
            </w:r>
            <w:r>
              <w:rPr>
                <w:b/>
              </w:rPr>
              <w:t>.</w:t>
            </w:r>
          </w:p>
        </w:tc>
      </w:tr>
    </w:tbl>
    <w:p w14:paraId="66202B43" w14:textId="77777777" w:rsidR="00DD45C1" w:rsidRDefault="00DD45C1">
      <w:pPr>
        <w:spacing w:line="240" w:lineRule="auto"/>
      </w:pPr>
    </w:p>
    <w:tbl>
      <w:tblPr>
        <w:tblStyle w:val="a3"/>
        <w:tblW w:w="104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135"/>
        <w:gridCol w:w="4240"/>
      </w:tblGrid>
      <w:tr w:rsidR="00DD45C1" w14:paraId="3240EE9C" w14:textId="77777777">
        <w:trPr>
          <w:trHeight w:val="770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884D3" w14:textId="77777777" w:rsidR="00DD45C1" w:rsidRDefault="0010097A">
            <w:pPr>
              <w:spacing w:line="240" w:lineRule="auto"/>
            </w:pPr>
            <w:r>
              <w:t>Nazwa zadania</w:t>
            </w:r>
          </w:p>
          <w:p w14:paraId="5C7C8A89" w14:textId="77777777" w:rsidR="00DD45C1" w:rsidRDefault="0010097A">
            <w:pPr>
              <w:spacing w:line="240" w:lineRule="auto"/>
            </w:pPr>
            <w:r>
              <w:t>[500 znaków]</w:t>
            </w:r>
          </w:p>
        </w:tc>
        <w:tc>
          <w:tcPr>
            <w:tcW w:w="31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9B96" w14:textId="77777777" w:rsidR="00DD45C1" w:rsidRDefault="0010097A">
            <w:pPr>
              <w:spacing w:line="240" w:lineRule="auto"/>
            </w:pPr>
            <w:r>
              <w:t>Data rozpoczęcia</w:t>
            </w:r>
          </w:p>
          <w:p w14:paraId="73EC9FF5" w14:textId="77777777" w:rsidR="00DD45C1" w:rsidRDefault="0010097A">
            <w:pPr>
              <w:spacing w:line="240" w:lineRule="auto"/>
            </w:pPr>
            <w:r>
              <w:t>[</w:t>
            </w:r>
            <w:proofErr w:type="spellStart"/>
            <w:r>
              <w:t>rrrr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]</w:t>
            </w:r>
          </w:p>
        </w:tc>
        <w:tc>
          <w:tcPr>
            <w:tcW w:w="42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6B5F" w14:textId="77777777" w:rsidR="00DD45C1" w:rsidRDefault="00DD45C1">
            <w:pPr>
              <w:spacing w:line="240" w:lineRule="auto"/>
            </w:pPr>
          </w:p>
        </w:tc>
      </w:tr>
      <w:tr w:rsidR="00DD45C1" w14:paraId="42F0D435" w14:textId="77777777">
        <w:trPr>
          <w:trHeight w:val="757"/>
        </w:trPr>
        <w:tc>
          <w:tcPr>
            <w:tcW w:w="306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9B03" w14:textId="77777777" w:rsidR="00DD45C1" w:rsidRDefault="0010097A">
            <w:pPr>
              <w:spacing w:line="240" w:lineRule="auto"/>
            </w:pPr>
            <w:commentRangeStart w:id="28"/>
            <w:commentRangeStart w:id="29"/>
            <w:r>
              <w:t>Zadanie 4</w:t>
            </w:r>
          </w:p>
          <w:commentRangeEnd w:id="28"/>
          <w:p w14:paraId="4B5D6861" w14:textId="77777777" w:rsidR="00DD45C1" w:rsidRDefault="0010097A">
            <w:pPr>
              <w:spacing w:line="240" w:lineRule="auto"/>
            </w:pPr>
            <w:r>
              <w:commentReference w:id="28"/>
            </w:r>
            <w:commentRangeEnd w:id="29"/>
            <w:r>
              <w:commentReference w:id="29"/>
            </w:r>
            <w:r>
              <w:t xml:space="preserve">Opracowanie innowacyjnych receptur farb luminescencyjnych o podwyższonej trwałości i ulepszonych parametrach  luminescencji oraz </w:t>
            </w:r>
            <w:commentRangeStart w:id="30"/>
            <w:commentRangeStart w:id="31"/>
            <w:r>
              <w:t>optymalizacja procesu aplikacji farby</w:t>
            </w:r>
            <w:commentRangeEnd w:id="30"/>
            <w:r>
              <w:commentReference w:id="30"/>
            </w:r>
            <w:commentRangeEnd w:id="31"/>
            <w:r>
              <w:commentReference w:id="31"/>
            </w:r>
          </w:p>
        </w:tc>
        <w:tc>
          <w:tcPr>
            <w:tcW w:w="313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241C" w14:textId="77777777" w:rsidR="00DD45C1" w:rsidRDefault="0010097A">
            <w:pPr>
              <w:spacing w:line="240" w:lineRule="auto"/>
            </w:pPr>
            <w:r>
              <w:t>01.04.2027</w:t>
            </w:r>
          </w:p>
        </w:tc>
        <w:tc>
          <w:tcPr>
            <w:tcW w:w="4240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299A" w14:textId="77777777" w:rsidR="00DD45C1" w:rsidRDefault="0010097A">
            <w:pPr>
              <w:spacing w:line="240" w:lineRule="auto"/>
            </w:pPr>
            <w:r>
              <w:t>30.09.2027</w:t>
            </w:r>
          </w:p>
        </w:tc>
      </w:tr>
      <w:tr w:rsidR="00DD45C1" w14:paraId="3F4F3FCF" w14:textId="77777777">
        <w:trPr>
          <w:trHeight w:val="253"/>
        </w:trPr>
        <w:tc>
          <w:tcPr>
            <w:tcW w:w="306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D83C" w14:textId="77777777" w:rsidR="00DD45C1" w:rsidRDefault="00DD45C1">
            <w:pPr>
              <w:spacing w:line="240" w:lineRule="auto"/>
            </w:pPr>
          </w:p>
        </w:tc>
        <w:tc>
          <w:tcPr>
            <w:tcW w:w="313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4D9E" w14:textId="77777777" w:rsidR="00DD45C1" w:rsidRDefault="00DD45C1">
            <w:pPr>
              <w:spacing w:line="240" w:lineRule="auto"/>
            </w:pPr>
          </w:p>
        </w:tc>
        <w:tc>
          <w:tcPr>
            <w:tcW w:w="4240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5561" w14:textId="77777777" w:rsidR="00DD45C1" w:rsidRDefault="00DD45C1">
            <w:pPr>
              <w:spacing w:line="240" w:lineRule="auto"/>
            </w:pPr>
          </w:p>
        </w:tc>
      </w:tr>
      <w:tr w:rsidR="00DD45C1" w14:paraId="3A2A360B" w14:textId="77777777">
        <w:trPr>
          <w:trHeight w:val="2670"/>
        </w:trPr>
        <w:tc>
          <w:tcPr>
            <w:tcW w:w="30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FAC4F" w14:textId="77777777" w:rsidR="00DD45C1" w:rsidRDefault="0010097A">
            <w:pPr>
              <w:spacing w:line="240" w:lineRule="auto"/>
            </w:pPr>
            <w:r>
              <w:t>Opis i uzasadnienie zadania [4000 znaków]</w:t>
            </w:r>
          </w:p>
        </w:tc>
        <w:tc>
          <w:tcPr>
            <w:tcW w:w="737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30CF" w14:textId="77777777" w:rsidR="00DD45C1" w:rsidRDefault="0010097A">
            <w:pPr>
              <w:spacing w:line="240" w:lineRule="auto"/>
            </w:pPr>
            <w:r>
              <w:rPr>
                <w:b/>
              </w:rPr>
              <w:br/>
            </w:r>
            <w:r>
              <w:t xml:space="preserve"> Zadanie 4 koncentruje się na opracowaniu końcowych receptur farb luminescencyjnych oraz optymalizacji technologii ich nanoszenia, uwzględniającej warunki aplikacyjne w środowisku rzeczywistym. Na podstawie wyników uzyskanych w Zadaniach 1–3 sformułowane zostaną wytyczne do dalszych iteracji składu i właściwości aplikacyjnych </w:t>
            </w:r>
            <w:proofErr w:type="spellStart"/>
            <w:r>
              <w:t>formulacji</w:t>
            </w:r>
            <w:proofErr w:type="spellEnd"/>
            <w:r>
              <w:t>.</w:t>
            </w:r>
          </w:p>
          <w:p w14:paraId="5067546F" w14:textId="77777777" w:rsidR="00DD45C1" w:rsidRDefault="0010097A">
            <w:pPr>
              <w:spacing w:line="240" w:lineRule="auto"/>
            </w:pPr>
            <w:r>
              <w:t>Zostaną przygotowane testowe receptury farb, które następnie zostaną poddane ocenie aplikacyjnej – z wykorzystaniem technik natrysku, nanoszenia wałkiem oraz pędzlem. Optymalizacja dotyczyć będzie właściwości aplikacyjnych farb w kontekście parametrów technicznych (lepkość, temperatura, wilgotność), umożliwiając opracowanie konkretnych zaleceń użytkowych i eliminację potencjalnych problemów, takich jak spływanie, pękanie czy nierównomierne świecenie.</w:t>
            </w:r>
          </w:p>
          <w:p w14:paraId="271EFAFF" w14:textId="77777777" w:rsidR="00DD45C1" w:rsidRDefault="00DD45C1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32" w:name="_wew2oascivtd" w:colFirst="0" w:colLast="0"/>
            <w:bookmarkEnd w:id="32"/>
          </w:p>
          <w:p w14:paraId="6A8FC5DA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33" w:name="_z577atqy2gfh" w:colFirst="0" w:colLast="0"/>
            <w:bookmarkEnd w:id="33"/>
            <w:r>
              <w:rPr>
                <w:b/>
                <w:color w:val="000000"/>
                <w:sz w:val="26"/>
                <w:szCs w:val="26"/>
              </w:rPr>
              <w:t>Podzadanie 4.1 – Przygotowanie receptur i ocena właściwości fizykochemicznych</w:t>
            </w:r>
          </w:p>
          <w:p w14:paraId="28A62565" w14:textId="77777777" w:rsidR="00DD45C1" w:rsidRDefault="0010097A">
            <w:pPr>
              <w:spacing w:line="240" w:lineRule="auto"/>
            </w:pPr>
            <w:r>
              <w:t xml:space="preserve">Dla wybranych </w:t>
            </w:r>
            <w:proofErr w:type="spellStart"/>
            <w:r>
              <w:t>formulacji</w:t>
            </w:r>
            <w:proofErr w:type="spellEnd"/>
            <w:r>
              <w:t xml:space="preserve"> farb zostaną przeprowadzone następujące oznaczenia:</w:t>
            </w:r>
          </w:p>
          <w:p w14:paraId="08F56E6F" w14:textId="77777777" w:rsidR="00DD45C1" w:rsidRDefault="0010097A">
            <w:pPr>
              <w:spacing w:line="240" w:lineRule="auto"/>
            </w:pPr>
            <w:r>
              <w:t xml:space="preserve">a) </w:t>
            </w:r>
            <w:r>
              <w:rPr>
                <w:b/>
              </w:rPr>
              <w:t>Test sedymentacji</w:t>
            </w:r>
            <w:r>
              <w:t xml:space="preserve"> – ASTM D869 / ASTM D7142</w:t>
            </w:r>
            <w:r>
              <w:br/>
              <w:t xml:space="preserve">b) </w:t>
            </w:r>
            <w:r>
              <w:rPr>
                <w:b/>
                <w:color w:val="FF0000"/>
              </w:rPr>
              <w:t xml:space="preserve">Lepkość </w:t>
            </w:r>
            <w:r>
              <w:rPr>
                <w:b/>
              </w:rPr>
              <w:t>i gęstość</w:t>
            </w:r>
            <w:r>
              <w:t xml:space="preserve"> – ISO 2431, ISO 2811</w:t>
            </w:r>
            <w:r>
              <w:br/>
              <w:t>c)</w:t>
            </w:r>
            <w:r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DSC – czas żelowania</w:t>
            </w:r>
            <w:r>
              <w:rPr>
                <w:color w:val="FF0000"/>
              </w:rPr>
              <w:t xml:space="preserve"> (</w:t>
            </w:r>
            <w:r>
              <w:t>metodyka własna)</w:t>
            </w:r>
            <w:r>
              <w:br/>
              <w:t xml:space="preserve">d) </w:t>
            </w:r>
            <w:r>
              <w:rPr>
                <w:b/>
              </w:rPr>
              <w:t>Zawartość substancji nielotnych</w:t>
            </w:r>
            <w:r>
              <w:t xml:space="preserve"> – ISO 3251 / ASTM D2369</w:t>
            </w:r>
            <w:r>
              <w:br/>
              <w:t xml:space="preserve">e) </w:t>
            </w:r>
            <w:r>
              <w:rPr>
                <w:b/>
                <w:color w:val="FF0000"/>
              </w:rPr>
              <w:t>Barwa</w:t>
            </w:r>
            <w:r>
              <w:rPr>
                <w:color w:val="FF0000"/>
              </w:rPr>
              <w:t xml:space="preserve"> – ISO 772</w:t>
            </w:r>
            <w:r>
              <w:t>4 / ASTM D2244</w:t>
            </w:r>
            <w:r>
              <w:br/>
              <w:t xml:space="preserve">f) </w:t>
            </w:r>
            <w:r>
              <w:rPr>
                <w:b/>
              </w:rPr>
              <w:t>Stabilność magazynowa</w:t>
            </w:r>
            <w:r>
              <w:t xml:space="preserve"> – ASTM D1849 / ISO 3248</w:t>
            </w:r>
          </w:p>
          <w:p w14:paraId="4A9A4A87" w14:textId="77777777" w:rsidR="00DD45C1" w:rsidRDefault="00DD45C1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34" w:name="_uyumh8a8ldfv" w:colFirst="0" w:colLast="0"/>
            <w:bookmarkEnd w:id="34"/>
          </w:p>
          <w:p w14:paraId="1C29EB58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35" w:name="_vpofhpwr3moy" w:colFirst="0" w:colLast="0"/>
            <w:bookmarkEnd w:id="35"/>
            <w:r>
              <w:rPr>
                <w:b/>
                <w:color w:val="000000"/>
                <w:sz w:val="26"/>
                <w:szCs w:val="26"/>
              </w:rPr>
              <w:t>Podzadanie 4.2 – Optymalizacja aplikacji farby</w:t>
            </w:r>
          </w:p>
          <w:p w14:paraId="0F3661B1" w14:textId="77777777" w:rsidR="00DD45C1" w:rsidRDefault="0010097A">
            <w:pPr>
              <w:spacing w:line="240" w:lineRule="auto"/>
            </w:pPr>
            <w:r>
              <w:t>Zostanie opracowana procedura nanoszenia farb na różne typy podłoży, z uwzględnieniem metody aplikacji oraz liczby warstw wpływających na grubość powłoki.</w:t>
            </w:r>
          </w:p>
          <w:p w14:paraId="344E8B28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Rodzaje podłoży:</w:t>
            </w:r>
          </w:p>
          <w:p w14:paraId="443D5ECA" w14:textId="77777777" w:rsidR="00DD45C1" w:rsidRDefault="0010097A">
            <w:pPr>
              <w:numPr>
                <w:ilvl w:val="0"/>
                <w:numId w:val="1"/>
              </w:numPr>
              <w:spacing w:line="240" w:lineRule="auto"/>
            </w:pPr>
            <w:r>
              <w:t>Beton</w:t>
            </w:r>
          </w:p>
          <w:p w14:paraId="016A3C62" w14:textId="77777777" w:rsidR="00DD45C1" w:rsidRDefault="0010097A">
            <w:pPr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Stal</w:t>
            </w:r>
          </w:p>
          <w:p w14:paraId="639B3CA3" w14:textId="77777777" w:rsidR="00DD45C1" w:rsidRDefault="0010097A">
            <w:pPr>
              <w:numPr>
                <w:ilvl w:val="0"/>
                <w:numId w:val="1"/>
              </w:numPr>
              <w:spacing w:line="240" w:lineRule="auto"/>
            </w:pPr>
            <w:r>
              <w:t>Tworzywa sztuczne</w:t>
            </w:r>
          </w:p>
          <w:p w14:paraId="55722C88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Metody aplikacji:</w:t>
            </w:r>
          </w:p>
          <w:p w14:paraId="18233141" w14:textId="77777777" w:rsidR="00DD45C1" w:rsidRDefault="0010097A">
            <w:pPr>
              <w:numPr>
                <w:ilvl w:val="0"/>
                <w:numId w:val="21"/>
              </w:numPr>
              <w:spacing w:line="240" w:lineRule="auto"/>
            </w:pPr>
            <w:r>
              <w:t>Pędzel</w:t>
            </w:r>
          </w:p>
          <w:p w14:paraId="192547E8" w14:textId="77777777" w:rsidR="00DD45C1" w:rsidRDefault="0010097A">
            <w:pPr>
              <w:numPr>
                <w:ilvl w:val="0"/>
                <w:numId w:val="21"/>
              </w:numPr>
              <w:spacing w:line="240" w:lineRule="auto"/>
            </w:pPr>
            <w:r>
              <w:t>Pistolet pneumatyczny (ciśnienie robocze do 10 bar)</w:t>
            </w:r>
            <w:r>
              <w:br/>
            </w:r>
          </w:p>
          <w:p w14:paraId="46445916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Schemat nanoszenia:</w:t>
            </w:r>
          </w:p>
          <w:p w14:paraId="471A779C" w14:textId="77777777" w:rsidR="00DD45C1" w:rsidRDefault="0010097A">
            <w:pPr>
              <w:numPr>
                <w:ilvl w:val="0"/>
                <w:numId w:val="49"/>
              </w:numPr>
              <w:spacing w:line="240" w:lineRule="auto"/>
            </w:pPr>
            <w:r>
              <w:t>(i) Jedna warstwa</w:t>
            </w:r>
          </w:p>
          <w:p w14:paraId="5D6B749C" w14:textId="77777777" w:rsidR="00DD45C1" w:rsidRDefault="0010097A">
            <w:pPr>
              <w:numPr>
                <w:ilvl w:val="0"/>
                <w:numId w:val="49"/>
              </w:numPr>
              <w:spacing w:line="240" w:lineRule="auto"/>
            </w:pPr>
            <w:r>
              <w:t>(ii) Dwie warstwy</w:t>
            </w:r>
          </w:p>
          <w:p w14:paraId="7E6575CF" w14:textId="77777777" w:rsidR="00DD45C1" w:rsidRDefault="0010097A">
            <w:pPr>
              <w:numPr>
                <w:ilvl w:val="0"/>
                <w:numId w:val="49"/>
              </w:numPr>
              <w:spacing w:line="240" w:lineRule="auto"/>
            </w:pPr>
            <w:r>
              <w:t>(iii) Aplikacja wielowarstwowa do uzyskania grubości mokrej 200–300 µm</w:t>
            </w:r>
            <w:r>
              <w:br/>
            </w:r>
          </w:p>
          <w:p w14:paraId="1565910B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36" w:name="_f2rxqburjdh" w:colFirst="0" w:colLast="0"/>
            <w:bookmarkEnd w:id="36"/>
            <w:r>
              <w:rPr>
                <w:b/>
                <w:color w:val="000000"/>
                <w:sz w:val="26"/>
                <w:szCs w:val="26"/>
              </w:rPr>
              <w:t>Badania właściwości powłok na podłożach testowych</w:t>
            </w:r>
          </w:p>
          <w:p w14:paraId="747A1CCC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1. Właściwości fizykomechaniczne powłoki (wszystkie metody wg norm):</w:t>
            </w:r>
          </w:p>
          <w:p w14:paraId="0BAFBB18" w14:textId="77777777" w:rsidR="00DD45C1" w:rsidRDefault="0010097A">
            <w:pPr>
              <w:spacing w:line="240" w:lineRule="auto"/>
              <w:rPr>
                <w:color w:val="FF0000"/>
              </w:rPr>
            </w:pPr>
            <w:r>
              <w:t>a) Grubość warstwy – ISO 2808 / ASTM D1186</w:t>
            </w:r>
            <w:r>
              <w:br/>
              <w:t>b) Czas schnięcia – ISO 9117-3 / ASTM D5895</w:t>
            </w:r>
            <w:r>
              <w:br/>
              <w:t>c) Stabilność magazynowa – ASTM D1849 / ISO 3248</w:t>
            </w:r>
            <w:r>
              <w:br/>
              <w:t>d</w:t>
            </w:r>
            <w:r>
              <w:rPr>
                <w:color w:val="FF0000"/>
              </w:rPr>
              <w:t>) Twardość – ISO 15184 / ASTM D3363</w:t>
            </w:r>
            <w:r>
              <w:rPr>
                <w:color w:val="FF0000"/>
              </w:rPr>
              <w:br/>
              <w:t>e) Przyczepność – ISO 2409 / ASTM D3359</w:t>
            </w:r>
            <w:r>
              <w:rPr>
                <w:color w:val="FF0000"/>
              </w:rPr>
              <w:br/>
              <w:t>f) Odporność na ścieranie – ASTM D4060</w:t>
            </w:r>
            <w:r>
              <w:rPr>
                <w:color w:val="FF0000"/>
              </w:rPr>
              <w:br/>
              <w:t>g) Odporność chemiczna – ISO 2812</w:t>
            </w:r>
            <w:r>
              <w:rPr>
                <w:color w:val="FF0000"/>
              </w:rPr>
              <w:br/>
              <w:t>h) Odporność na wodę – ISO 2812-2</w:t>
            </w:r>
            <w:r>
              <w:rPr>
                <w:color w:val="FF0000"/>
              </w:rPr>
              <w:br/>
              <w:t>i) Odporność na promieniowanie UV – ISO 16474 / ASTM G154</w:t>
            </w:r>
            <w:r>
              <w:rPr>
                <w:color w:val="FF0000"/>
              </w:rPr>
              <w:br/>
              <w:t>j) Odporność na mgłę solną – ISO 9227 / ASTM B117</w:t>
            </w:r>
            <w:r>
              <w:rPr>
                <w:color w:val="FF0000"/>
              </w:rPr>
              <w:br/>
              <w:t>k) Odporność na uderzenie – ISO 6272 / ASTM D2794</w:t>
            </w:r>
          </w:p>
          <w:p w14:paraId="6FA93A4B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2. Właściwości luminescencyjne powłok:</w:t>
            </w:r>
          </w:p>
          <w:p w14:paraId="4A2E4063" w14:textId="77777777" w:rsidR="00DD45C1" w:rsidRDefault="0010097A">
            <w:pPr>
              <w:spacing w:line="240" w:lineRule="auto"/>
            </w:pPr>
            <w:r>
              <w:t>a) Grubość warstwy – ISO 2808 / ASTM D1186</w:t>
            </w:r>
            <w:r>
              <w:br/>
              <w:t>b) Czas schnięcia – ISO 9117-3 / ASTM D5895</w:t>
            </w:r>
            <w:r>
              <w:br/>
              <w:t>c) Stabilność magazynowa – ASTM D1849 / ISO 3248</w:t>
            </w:r>
            <w:r>
              <w:br/>
              <w:t xml:space="preserve">d) </w:t>
            </w:r>
            <w:r>
              <w:rPr>
                <w:color w:val="FF0000"/>
              </w:rPr>
              <w:t>Twardość – ISO 15184 / ASTM D3363</w:t>
            </w:r>
            <w:r>
              <w:rPr>
                <w:color w:val="FF0000"/>
              </w:rPr>
              <w:br/>
              <w:t>e) Przyczepność – ISO 2409 / ASTM D3359</w:t>
            </w:r>
            <w:r>
              <w:rPr>
                <w:color w:val="FF0000"/>
              </w:rPr>
              <w:br/>
              <w:t>f) Odporność na ścieranie – ASTM D4060</w:t>
            </w:r>
            <w:r>
              <w:rPr>
                <w:color w:val="FF0000"/>
              </w:rPr>
              <w:br/>
              <w:t>g) Odporność chemiczna – ISO 2812</w:t>
            </w:r>
            <w:r>
              <w:rPr>
                <w:color w:val="FF0000"/>
              </w:rPr>
              <w:br/>
              <w:t>h) Odporność na wodę – ISO 2812-2</w:t>
            </w:r>
            <w:r>
              <w:rPr>
                <w:color w:val="FF0000"/>
              </w:rPr>
              <w:br/>
              <w:t>i) Odporność na promieniowanie UV – ISO 16474 / ASTM G154</w:t>
            </w:r>
            <w:r>
              <w:rPr>
                <w:color w:val="FF0000"/>
              </w:rPr>
              <w:br/>
              <w:t>j) Odporność na mgłę solną – ISO 9227 / ASTM B117</w:t>
            </w:r>
            <w:r>
              <w:rPr>
                <w:color w:val="FF0000"/>
              </w:rPr>
              <w:br/>
              <w:t>k) Odporność na uderzenie – ISO 6272 / ASTM D2794</w:t>
            </w:r>
            <w:r>
              <w:rPr>
                <w:color w:val="FF0000"/>
              </w:rPr>
              <w:br/>
              <w:t>l) Kolor emisji światła – Kolorymetria (CIE 1931)</w:t>
            </w:r>
            <w:r>
              <w:rPr>
                <w:color w:val="FF0000"/>
              </w:rPr>
              <w:br/>
            </w:r>
            <w:r>
              <w:t xml:space="preserve">m) </w:t>
            </w:r>
            <w:r>
              <w:rPr>
                <w:b/>
              </w:rPr>
              <w:t>Zdolność do powtarzalne</w:t>
            </w:r>
            <w:r>
              <w:rPr>
                <w:b/>
              </w:rPr>
              <w:t>j emisji</w:t>
            </w:r>
            <w:r>
              <w:t xml:space="preserve"> – testy cykliczne UV–ciemność (badanie </w:t>
            </w:r>
            <w:r>
              <w:rPr>
                <w:color w:val="FF0000"/>
              </w:rPr>
              <w:t xml:space="preserve">widma </w:t>
            </w:r>
            <w:r>
              <w:t>i czasu wygasania wg DIN 67510-1:2020)</w:t>
            </w:r>
          </w:p>
          <w:p w14:paraId="6B68FA97" w14:textId="77777777" w:rsidR="00DD45C1" w:rsidRDefault="00DD45C1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37" w:name="_l4gxkjy91iw" w:colFirst="0" w:colLast="0"/>
            <w:bookmarkEnd w:id="37"/>
          </w:p>
          <w:p w14:paraId="356270E3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38" w:name="_glz63bq43wu2" w:colFirst="0" w:colLast="0"/>
            <w:bookmarkEnd w:id="38"/>
            <w:r>
              <w:rPr>
                <w:b/>
                <w:color w:val="000000"/>
                <w:sz w:val="26"/>
                <w:szCs w:val="26"/>
              </w:rPr>
              <w:t>Uzasadnienie realizacji zadania</w:t>
            </w:r>
          </w:p>
          <w:p w14:paraId="1C917C06" w14:textId="77777777" w:rsidR="00DD45C1" w:rsidRDefault="00DD45C1">
            <w:pPr>
              <w:spacing w:line="240" w:lineRule="auto"/>
            </w:pPr>
          </w:p>
          <w:p w14:paraId="144FB791" w14:textId="77777777" w:rsidR="00DD45C1" w:rsidRDefault="0010097A">
            <w:pPr>
              <w:spacing w:line="240" w:lineRule="auto"/>
            </w:pPr>
            <w:r>
              <w:t xml:space="preserve">Z perspektywy głównego celu projektu – opracowania i wdrożenia zaawansowanej farby luminescencyjnej do zastosowań w branży portowej, logistycznej i </w:t>
            </w:r>
            <w:proofErr w:type="spellStart"/>
            <w:r>
              <w:t>offshore</w:t>
            </w:r>
            <w:proofErr w:type="spellEnd"/>
            <w:r>
              <w:t xml:space="preserve"> – zarówno optymalna receptura, jak i skuteczna technologia aplikacji są niezbędne do zapewnienia właściwego działania produktu w warunkach rzeczywistych. Tylko odpowiednio nałożona powłoka będzie w stanie zapewnić trwały efekt świetlny oraz spełnić surowe wymagania eksploatacyjne w środowisku morskim.</w:t>
            </w:r>
          </w:p>
          <w:p w14:paraId="5141F0CB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4.1 zakłada </w:t>
            </w:r>
            <w:r>
              <w:t xml:space="preserve">przygotowanie testowych receptur farb i oceny aplikacyjnej z wykorzystaniem różnych technik (natrysk, wałek, pędzel). Jest to demonstracja prototypu lub modelu systemu technologii w warunkach zbliżonych do rzeczywistych- </w:t>
            </w:r>
            <w:r>
              <w:rPr>
                <w:b/>
              </w:rPr>
              <w:t>TRL VI</w:t>
            </w:r>
          </w:p>
          <w:p w14:paraId="69BF81A5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4.2 </w:t>
            </w:r>
            <w:r>
              <w:t xml:space="preserve">obejmuje optymalizację właściwości aplikacyjnych farb w kontekście parametrów technicznych (lepkość, temperatura, wilgotność) oraz opracowanie procedury nanoszenia farb na różne typy podłoży. To demonstruje prototyp technologii w warunkach operacyjnych - </w:t>
            </w:r>
            <w:commentRangeStart w:id="39"/>
            <w:r>
              <w:rPr>
                <w:b/>
              </w:rPr>
              <w:t>TRL VII.</w:t>
            </w:r>
            <w:commentRangeEnd w:id="39"/>
            <w:r>
              <w:commentReference w:id="39"/>
            </w:r>
          </w:p>
          <w:p w14:paraId="72DD9857" w14:textId="77777777" w:rsidR="00DD45C1" w:rsidRDefault="00DD45C1">
            <w:pPr>
              <w:spacing w:line="240" w:lineRule="auto"/>
            </w:pPr>
          </w:p>
        </w:tc>
      </w:tr>
    </w:tbl>
    <w:p w14:paraId="00682854" w14:textId="77777777" w:rsidR="00DD45C1" w:rsidRDefault="00DD45C1">
      <w:pPr>
        <w:spacing w:line="240" w:lineRule="auto"/>
      </w:pPr>
    </w:p>
    <w:tbl>
      <w:tblPr>
        <w:tblStyle w:val="a4"/>
        <w:tblW w:w="104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3135"/>
        <w:gridCol w:w="4240"/>
      </w:tblGrid>
      <w:tr w:rsidR="00DD45C1" w14:paraId="1EFF0EB4" w14:textId="77777777">
        <w:trPr>
          <w:trHeight w:val="770"/>
        </w:trPr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DA4F" w14:textId="77777777" w:rsidR="00DD45C1" w:rsidRDefault="0010097A">
            <w:pPr>
              <w:spacing w:line="240" w:lineRule="auto"/>
            </w:pPr>
            <w:r>
              <w:t>Nazwa zadania</w:t>
            </w:r>
          </w:p>
          <w:p w14:paraId="44C6E097" w14:textId="77777777" w:rsidR="00DD45C1" w:rsidRDefault="0010097A">
            <w:pPr>
              <w:spacing w:line="240" w:lineRule="auto"/>
            </w:pPr>
            <w:r>
              <w:t>[500 znaków]</w:t>
            </w:r>
          </w:p>
        </w:tc>
        <w:tc>
          <w:tcPr>
            <w:tcW w:w="31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EB8E" w14:textId="77777777" w:rsidR="00DD45C1" w:rsidRDefault="0010097A">
            <w:pPr>
              <w:spacing w:line="240" w:lineRule="auto"/>
            </w:pPr>
            <w:r>
              <w:t>Data rozpoczęcia</w:t>
            </w:r>
          </w:p>
          <w:p w14:paraId="3133733D" w14:textId="77777777" w:rsidR="00DD45C1" w:rsidRDefault="0010097A">
            <w:pPr>
              <w:spacing w:line="240" w:lineRule="auto"/>
            </w:pPr>
            <w:r>
              <w:t>[</w:t>
            </w:r>
            <w:proofErr w:type="spellStart"/>
            <w:r>
              <w:t>rrrr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]</w:t>
            </w:r>
          </w:p>
        </w:tc>
        <w:tc>
          <w:tcPr>
            <w:tcW w:w="42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BE09" w14:textId="77777777" w:rsidR="00DD45C1" w:rsidRDefault="00DD45C1">
            <w:pPr>
              <w:spacing w:line="240" w:lineRule="auto"/>
            </w:pPr>
          </w:p>
        </w:tc>
      </w:tr>
      <w:tr w:rsidR="00DD45C1" w14:paraId="5FC6A1C3" w14:textId="77777777">
        <w:trPr>
          <w:trHeight w:val="757"/>
        </w:trPr>
        <w:tc>
          <w:tcPr>
            <w:tcW w:w="306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3C20B" w14:textId="77777777" w:rsidR="00DD45C1" w:rsidRDefault="0010097A">
            <w:pPr>
              <w:spacing w:line="240" w:lineRule="auto"/>
            </w:pPr>
            <w:r>
              <w:t>Zadanie 5</w:t>
            </w:r>
          </w:p>
          <w:p w14:paraId="7197F1BD" w14:textId="77777777" w:rsidR="00DD45C1" w:rsidRDefault="00DD45C1">
            <w:pPr>
              <w:spacing w:line="240" w:lineRule="auto"/>
            </w:pPr>
          </w:p>
          <w:p w14:paraId="6D21E661" w14:textId="77777777" w:rsidR="00DD45C1" w:rsidRDefault="00DD45C1">
            <w:pPr>
              <w:spacing w:line="240" w:lineRule="auto"/>
            </w:pPr>
          </w:p>
          <w:p w14:paraId="489007DB" w14:textId="77777777" w:rsidR="00DD45C1" w:rsidRDefault="0010097A">
            <w:pPr>
              <w:spacing w:line="240" w:lineRule="auto"/>
            </w:pPr>
            <w:r>
              <w:t>Walidacja technologii produkcji farb luminescencyjnych w skali przemysłowej oraz testy w warunkach operacyjnych</w:t>
            </w:r>
          </w:p>
          <w:p w14:paraId="588A36B2" w14:textId="77777777" w:rsidR="00DD45C1" w:rsidRDefault="00DD45C1">
            <w:pPr>
              <w:spacing w:line="240" w:lineRule="auto"/>
            </w:pPr>
          </w:p>
          <w:p w14:paraId="49613835" w14:textId="77777777" w:rsidR="00DD45C1" w:rsidRDefault="00DD45C1">
            <w:pPr>
              <w:spacing w:line="240" w:lineRule="auto"/>
            </w:pPr>
          </w:p>
          <w:p w14:paraId="31B63886" w14:textId="77777777" w:rsidR="00DD45C1" w:rsidRDefault="00DD45C1">
            <w:pPr>
              <w:spacing w:line="240" w:lineRule="auto"/>
            </w:pPr>
          </w:p>
          <w:p w14:paraId="36A33C67" w14:textId="77777777" w:rsidR="00DD45C1" w:rsidRDefault="00DD45C1">
            <w:pPr>
              <w:spacing w:line="240" w:lineRule="auto"/>
            </w:pPr>
          </w:p>
          <w:p w14:paraId="2F511F73" w14:textId="77777777" w:rsidR="00DD45C1" w:rsidRDefault="00DD45C1">
            <w:pPr>
              <w:spacing w:line="240" w:lineRule="auto"/>
            </w:pPr>
          </w:p>
          <w:p w14:paraId="5630450F" w14:textId="77777777" w:rsidR="00DD45C1" w:rsidRDefault="00DD45C1">
            <w:pPr>
              <w:spacing w:line="240" w:lineRule="auto"/>
            </w:pPr>
          </w:p>
        </w:tc>
        <w:tc>
          <w:tcPr>
            <w:tcW w:w="3135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38D4" w14:textId="77777777" w:rsidR="00DD45C1" w:rsidRDefault="0010097A">
            <w:pPr>
              <w:spacing w:line="240" w:lineRule="auto"/>
            </w:pPr>
            <w:r>
              <w:t>01.10.2027</w:t>
            </w:r>
          </w:p>
        </w:tc>
        <w:tc>
          <w:tcPr>
            <w:tcW w:w="4240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D176" w14:textId="77777777" w:rsidR="00DD45C1" w:rsidRDefault="0010097A">
            <w:pPr>
              <w:spacing w:line="240" w:lineRule="auto"/>
            </w:pPr>
            <w:r>
              <w:t>31.01.2028</w:t>
            </w:r>
          </w:p>
        </w:tc>
      </w:tr>
      <w:tr w:rsidR="00DD45C1" w14:paraId="709137A3" w14:textId="77777777">
        <w:trPr>
          <w:trHeight w:val="253"/>
        </w:trPr>
        <w:tc>
          <w:tcPr>
            <w:tcW w:w="306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A675" w14:textId="77777777" w:rsidR="00DD45C1" w:rsidRDefault="00DD45C1">
            <w:pPr>
              <w:spacing w:line="240" w:lineRule="auto"/>
            </w:pPr>
          </w:p>
        </w:tc>
        <w:tc>
          <w:tcPr>
            <w:tcW w:w="3135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B092" w14:textId="77777777" w:rsidR="00DD45C1" w:rsidRDefault="00DD45C1">
            <w:pPr>
              <w:spacing w:line="240" w:lineRule="auto"/>
            </w:pPr>
          </w:p>
        </w:tc>
        <w:tc>
          <w:tcPr>
            <w:tcW w:w="4240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9141" w14:textId="77777777" w:rsidR="00DD45C1" w:rsidRDefault="00DD45C1">
            <w:pPr>
              <w:spacing w:line="240" w:lineRule="auto"/>
            </w:pPr>
          </w:p>
        </w:tc>
      </w:tr>
      <w:tr w:rsidR="00DD45C1" w14:paraId="49B8CC3F" w14:textId="77777777">
        <w:trPr>
          <w:trHeight w:val="2670"/>
        </w:trPr>
        <w:tc>
          <w:tcPr>
            <w:tcW w:w="306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5DEE" w14:textId="77777777" w:rsidR="00DD45C1" w:rsidRDefault="0010097A">
            <w:pPr>
              <w:spacing w:line="240" w:lineRule="auto"/>
            </w:pPr>
            <w:r>
              <w:t>Opis i uzasadnienie zadania [4000 znaków]</w:t>
            </w:r>
          </w:p>
        </w:tc>
        <w:tc>
          <w:tcPr>
            <w:tcW w:w="7375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34BA" w14:textId="77777777" w:rsidR="00DD45C1" w:rsidRDefault="0010097A">
            <w:pPr>
              <w:spacing w:line="240" w:lineRule="auto"/>
            </w:pPr>
            <w:r>
              <w:rPr>
                <w:b/>
              </w:rPr>
              <w:br/>
            </w:r>
            <w:r>
              <w:t>Zadanie 5 ma na celu weryfikację gotowości technologii produkcji farb luminescencyjnych do wdrożenia przemysłowego, poprzez przetestowanie procesów w skali zbliżonej do rzeczywistej oraz przeprowadzenie testów w warunkach operacyjnych. Kluczowymi aspektami są: ocena powtarzalności i odtwarzalności parametrów procesowych, stabilności właściwości farb oraz ich zachowania w warunkach środowiska morskiego.</w:t>
            </w:r>
          </w:p>
          <w:p w14:paraId="2E237F11" w14:textId="77777777" w:rsidR="00DD45C1" w:rsidRDefault="00DD45C1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40" w:name="_6knd5iidgck0" w:colFirst="0" w:colLast="0"/>
            <w:bookmarkEnd w:id="40"/>
          </w:p>
          <w:p w14:paraId="22CE6B32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41" w:name="_w2tu8n1de7f4" w:colFirst="0" w:colLast="0"/>
            <w:bookmarkEnd w:id="41"/>
            <w:r>
              <w:rPr>
                <w:b/>
                <w:color w:val="000000"/>
                <w:sz w:val="26"/>
                <w:szCs w:val="26"/>
              </w:rPr>
              <w:t>Podzadanie 5.1 – Optymalizacja procesu produkcji i ocena powtarzalności</w:t>
            </w:r>
          </w:p>
          <w:p w14:paraId="63F32398" w14:textId="77777777" w:rsidR="00DD45C1" w:rsidRDefault="0010097A">
            <w:pPr>
              <w:spacing w:line="240" w:lineRule="auto"/>
            </w:pPr>
            <w:r>
              <w:t xml:space="preserve">W ramach tego etapu przeprowadzona zostanie </w:t>
            </w:r>
            <w:proofErr w:type="spellStart"/>
            <w:r>
              <w:t>małoskalowa</w:t>
            </w:r>
            <w:proofErr w:type="spellEnd"/>
            <w:r>
              <w:t xml:space="preserve"> produkcja farb luminescencyjnych z wykorzystaniem opracowanych receptur, przy wydajności 0,03 m³/h. Celem jest dostosowanie parametrów procesu technologicznego do warunków produkcji zbliżonych do rzeczywistych.</w:t>
            </w:r>
          </w:p>
          <w:p w14:paraId="01A97489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Zakres działań:</w:t>
            </w:r>
          </w:p>
          <w:p w14:paraId="5CE857FA" w14:textId="77777777" w:rsidR="00DD45C1" w:rsidRDefault="0010097A">
            <w:pPr>
              <w:numPr>
                <w:ilvl w:val="0"/>
                <w:numId w:val="22"/>
              </w:numPr>
              <w:spacing w:line="240" w:lineRule="auto"/>
            </w:pPr>
            <w:r>
              <w:t>Przygotowanie partii farb zgodnie z opracowanymi procedurami technologicznymi.</w:t>
            </w:r>
          </w:p>
          <w:p w14:paraId="5883F21A" w14:textId="77777777" w:rsidR="00DD45C1" w:rsidRDefault="0010097A">
            <w:pPr>
              <w:numPr>
                <w:ilvl w:val="0"/>
                <w:numId w:val="22"/>
              </w:numPr>
              <w:spacing w:line="240" w:lineRule="auto"/>
            </w:pPr>
            <w:r>
              <w:t>Testy powtarzalności i odtwarzalności procesu:</w:t>
            </w:r>
            <w:r>
              <w:br/>
            </w:r>
          </w:p>
          <w:p w14:paraId="58EBC468" w14:textId="77777777" w:rsidR="00DD45C1" w:rsidRDefault="0010097A">
            <w:pPr>
              <w:numPr>
                <w:ilvl w:val="1"/>
                <w:numId w:val="22"/>
              </w:numPr>
              <w:spacing w:line="240" w:lineRule="auto"/>
            </w:pPr>
            <w:r>
              <w:rPr>
                <w:b/>
              </w:rPr>
              <w:t>Powtarzalność produkcji</w:t>
            </w:r>
            <w:r>
              <w:t xml:space="preserve"> (reprodukcja parametrów w ramach tej samej serii),</w:t>
            </w:r>
          </w:p>
          <w:p w14:paraId="67DAB860" w14:textId="77777777" w:rsidR="00DD45C1" w:rsidRDefault="0010097A">
            <w:pPr>
              <w:numPr>
                <w:ilvl w:val="1"/>
                <w:numId w:val="22"/>
              </w:numPr>
              <w:spacing w:line="240" w:lineRule="auto"/>
            </w:pPr>
            <w:r>
              <w:rPr>
                <w:b/>
              </w:rPr>
              <w:t>Odtwarzalność produkcji</w:t>
            </w:r>
            <w:r>
              <w:t xml:space="preserve"> (porównanie parametrów między różnymi seriami),</w:t>
            </w:r>
          </w:p>
          <w:p w14:paraId="4CE0189C" w14:textId="77777777" w:rsidR="00DD45C1" w:rsidRDefault="0010097A">
            <w:pPr>
              <w:numPr>
                <w:ilvl w:val="1"/>
                <w:numId w:val="22"/>
              </w:numPr>
              <w:spacing w:line="240" w:lineRule="auto"/>
            </w:pPr>
            <w:r>
              <w:rPr>
                <w:b/>
              </w:rPr>
              <w:t>Analiza FMEA</w:t>
            </w:r>
            <w:r>
              <w:t xml:space="preserve"> – identyfikacja i minimalizacja </w:t>
            </w:r>
            <w:proofErr w:type="spellStart"/>
            <w:r>
              <w:t>ryzyk</w:t>
            </w:r>
            <w:proofErr w:type="spellEnd"/>
            <w:r>
              <w:t xml:space="preserve"> technologicznych (m.in. czas rozpraszania, sekwencja dodawania składników).</w:t>
            </w:r>
          </w:p>
          <w:p w14:paraId="4C1CFB6D" w14:textId="77777777" w:rsidR="00DD45C1" w:rsidRDefault="0010097A">
            <w:pPr>
              <w:spacing w:line="240" w:lineRule="auto"/>
            </w:pPr>
            <w:r>
              <w:lastRenderedPageBreak/>
              <w:t>Na tej podstawie zostaną zoptymalizowane krytyczne parametry procesu: sposób dozowania, warunki mieszania, czas homogenizacji oraz stabilność składników po skalowaniu.</w:t>
            </w:r>
          </w:p>
          <w:p w14:paraId="0EE66DE0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Warianty testowe:</w:t>
            </w:r>
          </w:p>
          <w:p w14:paraId="3911E5B8" w14:textId="77777777" w:rsidR="00DD45C1" w:rsidRDefault="0010097A">
            <w:pPr>
              <w:numPr>
                <w:ilvl w:val="0"/>
                <w:numId w:val="5"/>
              </w:numPr>
              <w:spacing w:line="240" w:lineRule="auto"/>
            </w:pPr>
            <w:r>
              <w:t>Farby wodne (</w:t>
            </w:r>
            <w:proofErr w:type="spellStart"/>
            <w:r>
              <w:t>małoskalowa</w:t>
            </w:r>
            <w:proofErr w:type="spellEnd"/>
            <w:r>
              <w:t xml:space="preserve"> produkcja)</w:t>
            </w:r>
          </w:p>
          <w:p w14:paraId="7EA69849" w14:textId="77777777" w:rsidR="00DD45C1" w:rsidRDefault="0010097A">
            <w:pPr>
              <w:numPr>
                <w:ilvl w:val="0"/>
                <w:numId w:val="5"/>
              </w:numPr>
              <w:spacing w:line="240" w:lineRule="auto"/>
            </w:pPr>
            <w:r>
              <w:t>Farby rozpuszczalnikowe (</w:t>
            </w:r>
            <w:proofErr w:type="spellStart"/>
            <w:r>
              <w:t>małoskalowa</w:t>
            </w:r>
            <w:proofErr w:type="spellEnd"/>
            <w:r>
              <w:t xml:space="preserve"> produkcja)</w:t>
            </w:r>
          </w:p>
          <w:p w14:paraId="582D1D8E" w14:textId="77777777" w:rsidR="00DD45C1" w:rsidRDefault="0010097A">
            <w:pPr>
              <w:numPr>
                <w:ilvl w:val="0"/>
                <w:numId w:val="5"/>
              </w:numPr>
              <w:spacing w:line="240" w:lineRule="auto"/>
            </w:pPr>
            <w:r>
              <w:t>Farby dwuskładnikowe na bazie żywic (</w:t>
            </w:r>
            <w:proofErr w:type="spellStart"/>
            <w:r>
              <w:t>małoskalowa</w:t>
            </w:r>
            <w:proofErr w:type="spellEnd"/>
            <w:r>
              <w:t xml:space="preserve"> produkcja)</w:t>
            </w:r>
            <w:r>
              <w:br/>
            </w:r>
          </w:p>
          <w:p w14:paraId="55D3C64C" w14:textId="77777777" w:rsidR="00DD45C1" w:rsidRDefault="0010097A">
            <w:pPr>
              <w:spacing w:line="240" w:lineRule="auto"/>
            </w:pPr>
            <w:r>
              <w:t>Każdy wariant zostanie wyprodukowany w czterech kolejnych dniach, po pięć partii dziennie (objętość: 5 litrów). Uzyskane próbki zostaną naniesione na podłoża: beton, stal, plastik – z zastosowaniem metod aplikacji określonych w Zadaniu 4 (pędzel, pistolet pneumatyczny do 10 bar).</w:t>
            </w:r>
          </w:p>
          <w:p w14:paraId="386B3929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Ocena właściwości powłok:</w:t>
            </w:r>
          </w:p>
          <w:p w14:paraId="047CB4C9" w14:textId="77777777" w:rsidR="00DD45C1" w:rsidRDefault="0010097A">
            <w:pPr>
              <w:spacing w:line="240" w:lineRule="auto"/>
            </w:pPr>
            <w:r>
              <w:t>a) Grubość warstwy – ISO 2808 / ASTM D1186</w:t>
            </w:r>
            <w:r>
              <w:br/>
              <w:t>b) Czas schnięcia – ISO 9117-3 / ASTM D5895</w:t>
            </w:r>
            <w:r>
              <w:br/>
              <w:t>c) Stabilność magazynowa – ASTM D1849 / ISO 3248</w:t>
            </w:r>
            <w:r>
              <w:br/>
              <w:t xml:space="preserve">d) </w:t>
            </w:r>
            <w:r>
              <w:rPr>
                <w:color w:val="FF0000"/>
              </w:rPr>
              <w:t>Twardość – ISO 15184 / ASTM D3363</w:t>
            </w:r>
            <w:r>
              <w:rPr>
                <w:color w:val="FF0000"/>
              </w:rPr>
              <w:br/>
              <w:t>e) Przyczepność – ISO 2409 / ASTM D3359</w:t>
            </w:r>
            <w:r>
              <w:rPr>
                <w:color w:val="FF0000"/>
              </w:rPr>
              <w:br/>
              <w:t>f) Odporność na ścieranie – ASTM D4060</w:t>
            </w:r>
            <w:r>
              <w:rPr>
                <w:color w:val="FF0000"/>
              </w:rPr>
              <w:br/>
              <w:t>g) Odporność chemiczna – ISO 2812</w:t>
            </w:r>
            <w:r>
              <w:rPr>
                <w:color w:val="FF0000"/>
              </w:rPr>
              <w:br/>
              <w:t>h) Odporność na wodę – ISO 2812-2</w:t>
            </w:r>
            <w:r>
              <w:rPr>
                <w:color w:val="FF0000"/>
              </w:rPr>
              <w:br/>
              <w:t>i) Odporność na promieniowanie UV – ISO 16474 / ASTM G154</w:t>
            </w:r>
            <w:r>
              <w:rPr>
                <w:color w:val="FF0000"/>
              </w:rPr>
              <w:br/>
              <w:t>j) Odporność na mgłę solną – ISO 9227 / ASTM B117</w:t>
            </w:r>
            <w:r>
              <w:rPr>
                <w:color w:val="FF0000"/>
              </w:rPr>
              <w:br/>
              <w:t>k) Odporność na uderzenie – ISO 6272 / ASTM D2794</w:t>
            </w:r>
            <w:r>
              <w:rPr>
                <w:color w:val="FF0000"/>
              </w:rPr>
              <w:br/>
              <w:t>l) Kolor emisji światła – Kolorymetria (CIE 1931)</w:t>
            </w:r>
            <w:r>
              <w:br/>
              <w:t xml:space="preserve">m) </w:t>
            </w:r>
            <w:r>
              <w:rPr>
                <w:b/>
              </w:rPr>
              <w:t>Zdolność do powtarzalne</w:t>
            </w:r>
            <w:r>
              <w:rPr>
                <w:b/>
              </w:rPr>
              <w:t>j emisji</w:t>
            </w:r>
            <w:r>
              <w:t xml:space="preserve"> – testy cykliczne UV/ciemność (</w:t>
            </w:r>
            <w:r>
              <w:rPr>
                <w:color w:val="FF0000"/>
              </w:rPr>
              <w:t>widmo</w:t>
            </w:r>
            <w:r>
              <w:t>, czas wygasania) wg DIN 67510-1:2020</w:t>
            </w:r>
          </w:p>
          <w:p w14:paraId="3F304329" w14:textId="77777777" w:rsidR="00DD45C1" w:rsidRDefault="00DD45C1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42" w:name="_ckmqn2bldrlg" w:colFirst="0" w:colLast="0"/>
            <w:bookmarkEnd w:id="42"/>
          </w:p>
          <w:p w14:paraId="398D41F4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43" w:name="_7cgtbw98mwpu" w:colFirst="0" w:colLast="0"/>
            <w:bookmarkEnd w:id="43"/>
            <w:r>
              <w:rPr>
                <w:b/>
                <w:color w:val="000000"/>
                <w:sz w:val="26"/>
                <w:szCs w:val="26"/>
              </w:rPr>
              <w:t>Podzadanie 5.2 – Testy w warunkach rzeczywistych</w:t>
            </w:r>
          </w:p>
          <w:p w14:paraId="7B28011C" w14:textId="77777777" w:rsidR="00DD45C1" w:rsidRDefault="0010097A">
            <w:pPr>
              <w:spacing w:line="240" w:lineRule="auto"/>
            </w:pPr>
            <w:r>
              <w:t xml:space="preserve">Zostaną przeprowadzone testy aplikacyjne w środowisku operacyjnym – na wybranych obszarach portowych i w infrastrukturze </w:t>
            </w:r>
            <w:proofErr w:type="spellStart"/>
            <w:r>
              <w:t>offshore</w:t>
            </w:r>
            <w:proofErr w:type="spellEnd"/>
            <w:r>
              <w:t>. Po aplikacji, przez okres jednego miesiąca zostanie wykonany czterokrotny monitoring jakości powłok.</w:t>
            </w:r>
          </w:p>
          <w:p w14:paraId="48BF7659" w14:textId="77777777" w:rsidR="00DD45C1" w:rsidRDefault="0010097A">
            <w:pPr>
              <w:spacing w:line="240" w:lineRule="auto"/>
              <w:rPr>
                <w:b/>
              </w:rPr>
            </w:pPr>
            <w:r>
              <w:rPr>
                <w:b/>
              </w:rPr>
              <w:t>Parametry oceny:</w:t>
            </w:r>
          </w:p>
          <w:p w14:paraId="742C12D0" w14:textId="77777777" w:rsidR="00DD45C1" w:rsidRDefault="0010097A">
            <w:pPr>
              <w:spacing w:line="240" w:lineRule="auto"/>
            </w:pPr>
            <w:r>
              <w:t>a) Grubość warstwy – ISO 2808 / ASTM D1186</w:t>
            </w:r>
            <w:r>
              <w:br/>
              <w:t xml:space="preserve">b) </w:t>
            </w:r>
            <w:r>
              <w:rPr>
                <w:color w:val="FF0000"/>
              </w:rPr>
              <w:t>Czas schnięcia – ISO 9117-3 / ASTM D5895</w:t>
            </w:r>
            <w:r>
              <w:rPr>
                <w:color w:val="FF0000"/>
              </w:rPr>
              <w:br/>
              <w:t>c) Twardość – ISO 15184 / ASTM D3363</w:t>
            </w:r>
            <w:r>
              <w:rPr>
                <w:color w:val="FF0000"/>
              </w:rPr>
              <w:br/>
              <w:t>d) Przyczepność – ISO 2409 / ASTM D3359</w:t>
            </w:r>
            <w:r>
              <w:rPr>
                <w:color w:val="FF0000"/>
              </w:rPr>
              <w:br/>
              <w:t>e) Kolor emisji światła – Kolorymetria (CIE 1931)</w:t>
            </w:r>
            <w:r>
              <w:rPr>
                <w:color w:val="FF0000"/>
              </w:rPr>
              <w:br/>
            </w:r>
            <w:r>
              <w:t>f) Powtarzalność emisji w cyklach UV/ciemność – (</w:t>
            </w:r>
            <w:r>
              <w:rPr>
                <w:color w:val="FF0000"/>
              </w:rPr>
              <w:t>widmo</w:t>
            </w:r>
            <w:r>
              <w:t>, czas wygasania), DIN 67510-1:2020</w:t>
            </w:r>
          </w:p>
          <w:p w14:paraId="59DAB7A3" w14:textId="77777777" w:rsidR="00DD45C1" w:rsidRDefault="00DD45C1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44" w:name="_4xkj302ojlpb" w:colFirst="0" w:colLast="0"/>
            <w:bookmarkEnd w:id="44"/>
          </w:p>
          <w:p w14:paraId="36C3CEA5" w14:textId="77777777" w:rsidR="00DD45C1" w:rsidRDefault="0010097A">
            <w:pPr>
              <w:pStyle w:val="Nagwek3"/>
              <w:keepNext w:val="0"/>
              <w:keepLines w:val="0"/>
              <w:spacing w:before="0" w:after="0" w:line="240" w:lineRule="auto"/>
              <w:rPr>
                <w:b/>
                <w:color w:val="000000"/>
                <w:sz w:val="26"/>
                <w:szCs w:val="26"/>
              </w:rPr>
            </w:pPr>
            <w:bookmarkStart w:id="45" w:name="_v1u3hbfdfuxi" w:colFirst="0" w:colLast="0"/>
            <w:bookmarkEnd w:id="45"/>
            <w:r>
              <w:rPr>
                <w:b/>
                <w:color w:val="000000"/>
                <w:sz w:val="26"/>
                <w:szCs w:val="26"/>
              </w:rPr>
              <w:t>Uzasadnienie realizacji zadania</w:t>
            </w:r>
          </w:p>
          <w:p w14:paraId="10DB4F09" w14:textId="77777777" w:rsidR="00DD45C1" w:rsidRDefault="0010097A">
            <w:pPr>
              <w:spacing w:line="240" w:lineRule="auto"/>
            </w:pPr>
            <w:r>
              <w:t>Zadanie 5 jest kluczowym elementem projektu, ponieważ umożliwia walidację opracowanej technologii w skali produkcyjnej oraz potwierdzenie jej efektywności w warunkach użytkowania. Przeniesienie receptur na wyższy poziom produkcji pozwala ocenić, czy parametry procesowe – takie jak lepkość, czas życia mieszanki czy stabilność rozproszenia – są zachowane i stabilne.</w:t>
            </w:r>
          </w:p>
          <w:p w14:paraId="4873BD7F" w14:textId="77777777" w:rsidR="00DD45C1" w:rsidRDefault="0010097A">
            <w:pPr>
              <w:spacing w:line="240" w:lineRule="auto"/>
            </w:pPr>
            <w:r>
              <w:t>Testy powtarzalności produkcji (</w:t>
            </w:r>
            <w:proofErr w:type="spellStart"/>
            <w:r>
              <w:t>batch</w:t>
            </w:r>
            <w:proofErr w:type="spellEnd"/>
            <w:r>
              <w:t>-to-</w:t>
            </w:r>
            <w:proofErr w:type="spellStart"/>
            <w:r>
              <w:t>batch</w:t>
            </w:r>
            <w:proofErr w:type="spellEnd"/>
            <w:r>
              <w:t>) zapewniają kontrolę jakości oraz spójność właściwości fizykochemicznych i luminescencyjnych między partiami. Równolegle, testy terenowe w warunkach wysokiej wilgotności, zasolenia oraz promieniowania UV pozwalają na rzeczywistą ocenę trwałości i efektywności emisji światła.</w:t>
            </w:r>
          </w:p>
          <w:p w14:paraId="1B3997F1" w14:textId="77777777" w:rsidR="00DD45C1" w:rsidRDefault="0010097A">
            <w:pPr>
              <w:spacing w:line="240" w:lineRule="auto"/>
              <w:rPr>
                <w:b/>
              </w:rPr>
            </w:pPr>
            <w:r>
              <w:t xml:space="preserve">Realizacja Zadania 5 dostarcza ostatecznego potwierdzenia gotowości technologii do wdrożenia rynkowego, zapewniając zgodność z wymaganiami jakościowymi, środowiskowymi i eksploatacyjnymi dla zastosowań w branży portowo-logistycznej oraz </w:t>
            </w:r>
            <w:proofErr w:type="spellStart"/>
            <w:r>
              <w:t>offshore</w:t>
            </w:r>
            <w:proofErr w:type="spellEnd"/>
            <w:r>
              <w:rPr>
                <w:b/>
              </w:rPr>
              <w:t xml:space="preserve"> TRLVIII.</w:t>
            </w:r>
          </w:p>
          <w:p w14:paraId="0B86B41F" w14:textId="77777777" w:rsidR="00DD45C1" w:rsidRDefault="00DD45C1">
            <w:pPr>
              <w:spacing w:line="240" w:lineRule="auto"/>
            </w:pPr>
          </w:p>
        </w:tc>
      </w:tr>
    </w:tbl>
    <w:p w14:paraId="51807590" w14:textId="77777777" w:rsidR="00DD45C1" w:rsidRDefault="00DD45C1">
      <w:pPr>
        <w:spacing w:line="240" w:lineRule="auto"/>
      </w:pPr>
    </w:p>
    <w:p w14:paraId="482AE5A3" w14:textId="77777777" w:rsidR="00DD45C1" w:rsidRDefault="00DD45C1">
      <w:pPr>
        <w:spacing w:line="240" w:lineRule="auto"/>
      </w:pPr>
    </w:p>
    <w:p w14:paraId="3CF56247" w14:textId="2F0C2094" w:rsidR="00DD45C1" w:rsidRDefault="00DD45C1">
      <w:pPr>
        <w:spacing w:line="240" w:lineRule="auto"/>
      </w:pPr>
    </w:p>
    <w:sectPr w:rsidR="00DD45C1">
      <w:pgSz w:w="11909" w:h="16834"/>
      <w:pgMar w:top="737" w:right="737" w:bottom="737" w:left="737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Joanna Kreczko" w:date="2025-05-20T07:39:00Z" w:initials="">
    <w:p w14:paraId="62F1A720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wrzuciłam na chacie</w:t>
      </w:r>
    </w:p>
  </w:comment>
  <w:comment w:id="27" w:author="Karolina Bluma" w:date="2025-05-19T16:31:00Z" w:initials="">
    <w:p w14:paraId="6BA56F1B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TRL do poprawy @joanna.kreczko@grantera.pl</w:t>
      </w:r>
    </w:p>
  </w:comment>
  <w:comment w:id="28" w:author="Karolina Bluma" w:date="2025-05-02T11:07:00Z" w:initials="">
    <w:p w14:paraId="44A46202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typowy rozwój</w:t>
      </w:r>
    </w:p>
    <w:p w14:paraId="7150C2A9" w14:textId="77777777" w:rsidR="00DD45C1" w:rsidRDefault="00DD45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248C8BA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warto rozważyć dodanie:</w:t>
      </w:r>
    </w:p>
    <w:p w14:paraId="7D4960CE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Na podstawie wyników testów zostaną sformułowane zalecenia do dalszych iteracji składu receptury - bo pokażemy, że wykorzystujemy istniejącą wiedzę</w:t>
      </w:r>
    </w:p>
  </w:comment>
  <w:comment w:id="29" w:author="Karolina Bluma" w:date="2025-05-02T11:07:00Z" w:initials="">
    <w:p w14:paraId="0313CBDB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@joanna.kreczko@grantera.pl</w:t>
      </w:r>
    </w:p>
  </w:comment>
  <w:comment w:id="30" w:author="Karolina Bluma" w:date="2025-05-02T11:07:00Z" w:initials="">
    <w:p w14:paraId="29803E57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typowy rozwój</w:t>
      </w:r>
    </w:p>
    <w:p w14:paraId="37E468C6" w14:textId="77777777" w:rsidR="00DD45C1" w:rsidRDefault="00DD45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0944441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warto rozważyć dodanie:</w:t>
      </w:r>
    </w:p>
    <w:p w14:paraId="630B40A9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- Na podstawie wyników testów zostaną sformułowane zalecenia do dalszych iteracji składu receptury - bo pokażemy, że wykorzystujemy istniejącą wiedzę</w:t>
      </w:r>
    </w:p>
  </w:comment>
  <w:comment w:id="31" w:author="Karolina Bluma" w:date="2025-05-02T11:07:00Z" w:initials="">
    <w:p w14:paraId="41BC8570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@joanna.kreczko@grantera.pl</w:t>
      </w:r>
    </w:p>
  </w:comment>
  <w:comment w:id="39" w:author="Karolina Bluma" w:date="2025-05-19T16:31:00Z" w:initials="">
    <w:p w14:paraId="7857DEB1" w14:textId="77777777" w:rsidR="00DD45C1" w:rsidRDefault="001009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jeśli badania to do poprawy @joanna.kreczko@grantera.pl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2F1A720" w15:done="1"/>
  <w15:commentEx w15:paraId="6BA56F1B" w15:done="0"/>
  <w15:commentEx w15:paraId="7D4960CE" w15:done="0"/>
  <w15:commentEx w15:paraId="0313CBDB" w15:done="0"/>
  <w15:commentEx w15:paraId="630B40A9" w15:done="0"/>
  <w15:commentEx w15:paraId="41BC8570" w15:done="0"/>
  <w15:commentEx w15:paraId="7857DE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2F1A720" w16cid:durableId="40ED22A7"/>
  <w16cid:commentId w16cid:paraId="6BA56F1B" w16cid:durableId="72BAD134"/>
  <w16cid:commentId w16cid:paraId="7D4960CE" w16cid:durableId="622C5EBF"/>
  <w16cid:commentId w16cid:paraId="0313CBDB" w16cid:durableId="4DC6DA45"/>
  <w16cid:commentId w16cid:paraId="630B40A9" w16cid:durableId="547F92F4"/>
  <w16cid:commentId w16cid:paraId="41BC8570" w16cid:durableId="48A7BE72"/>
  <w16cid:commentId w16cid:paraId="7857DEB1" w16cid:durableId="6A651E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110"/>
    <w:multiLevelType w:val="multilevel"/>
    <w:tmpl w:val="AEA80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8603C"/>
    <w:multiLevelType w:val="multilevel"/>
    <w:tmpl w:val="6FFEFF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AF12EC"/>
    <w:multiLevelType w:val="multilevel"/>
    <w:tmpl w:val="5A305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4C1132E"/>
    <w:multiLevelType w:val="multilevel"/>
    <w:tmpl w:val="FA949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56348ED"/>
    <w:multiLevelType w:val="multilevel"/>
    <w:tmpl w:val="CB565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A85806"/>
    <w:multiLevelType w:val="multilevel"/>
    <w:tmpl w:val="34D8A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B4B751F"/>
    <w:multiLevelType w:val="multilevel"/>
    <w:tmpl w:val="F7367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C472E6C"/>
    <w:multiLevelType w:val="multilevel"/>
    <w:tmpl w:val="5CF22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EF457E1"/>
    <w:multiLevelType w:val="multilevel"/>
    <w:tmpl w:val="3A2E4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FD75095"/>
    <w:multiLevelType w:val="multilevel"/>
    <w:tmpl w:val="60E6E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26D2443"/>
    <w:multiLevelType w:val="multilevel"/>
    <w:tmpl w:val="C8A63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2805DCF"/>
    <w:multiLevelType w:val="multilevel"/>
    <w:tmpl w:val="5726D2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4E97363"/>
    <w:multiLevelType w:val="multilevel"/>
    <w:tmpl w:val="F8AC9A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69A39CF"/>
    <w:multiLevelType w:val="multilevel"/>
    <w:tmpl w:val="03EE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8BC08C2"/>
    <w:multiLevelType w:val="multilevel"/>
    <w:tmpl w:val="7BA84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A09031B"/>
    <w:multiLevelType w:val="multilevel"/>
    <w:tmpl w:val="B13E1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ADB0C91"/>
    <w:multiLevelType w:val="multilevel"/>
    <w:tmpl w:val="A4909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B320FC0"/>
    <w:multiLevelType w:val="multilevel"/>
    <w:tmpl w:val="E2DEF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F3A283B"/>
    <w:multiLevelType w:val="multilevel"/>
    <w:tmpl w:val="1C704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0616F4C"/>
    <w:multiLevelType w:val="multilevel"/>
    <w:tmpl w:val="2352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36E6A4D"/>
    <w:multiLevelType w:val="multilevel"/>
    <w:tmpl w:val="D0444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38D17D5"/>
    <w:multiLevelType w:val="multilevel"/>
    <w:tmpl w:val="02DC0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3954F4B"/>
    <w:multiLevelType w:val="multilevel"/>
    <w:tmpl w:val="5782A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A14708D"/>
    <w:multiLevelType w:val="multilevel"/>
    <w:tmpl w:val="4E3CC80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A250EF6"/>
    <w:multiLevelType w:val="multilevel"/>
    <w:tmpl w:val="43825F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2DFF57AF"/>
    <w:multiLevelType w:val="multilevel"/>
    <w:tmpl w:val="552CE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E176FFA"/>
    <w:multiLevelType w:val="multilevel"/>
    <w:tmpl w:val="489C0D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2325F82"/>
    <w:multiLevelType w:val="multilevel"/>
    <w:tmpl w:val="74CE7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2A345C0"/>
    <w:multiLevelType w:val="multilevel"/>
    <w:tmpl w:val="42EE0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74B6BD6"/>
    <w:multiLevelType w:val="multilevel"/>
    <w:tmpl w:val="8DE4C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832054A"/>
    <w:multiLevelType w:val="multilevel"/>
    <w:tmpl w:val="29FC0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86B3038"/>
    <w:multiLevelType w:val="multilevel"/>
    <w:tmpl w:val="22E07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388A3593"/>
    <w:multiLevelType w:val="multilevel"/>
    <w:tmpl w:val="0E44B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39825FBE"/>
    <w:multiLevelType w:val="multilevel"/>
    <w:tmpl w:val="84902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F7A6205"/>
    <w:multiLevelType w:val="multilevel"/>
    <w:tmpl w:val="6E145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F9C77FD"/>
    <w:multiLevelType w:val="multilevel"/>
    <w:tmpl w:val="0BC6F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2224519"/>
    <w:multiLevelType w:val="multilevel"/>
    <w:tmpl w:val="4948D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26F5512"/>
    <w:multiLevelType w:val="multilevel"/>
    <w:tmpl w:val="D97C2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29F0817"/>
    <w:multiLevelType w:val="multilevel"/>
    <w:tmpl w:val="1C2E9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5CE4563"/>
    <w:multiLevelType w:val="multilevel"/>
    <w:tmpl w:val="605E5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7BF3CE1"/>
    <w:multiLevelType w:val="multilevel"/>
    <w:tmpl w:val="8056CD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83B3EBD"/>
    <w:multiLevelType w:val="multilevel"/>
    <w:tmpl w:val="560809B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4C59272C"/>
    <w:multiLevelType w:val="multilevel"/>
    <w:tmpl w:val="DEACF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4DA451FC"/>
    <w:multiLevelType w:val="multilevel"/>
    <w:tmpl w:val="01E2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60876596"/>
    <w:multiLevelType w:val="multilevel"/>
    <w:tmpl w:val="CCA08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2C868CB"/>
    <w:multiLevelType w:val="multilevel"/>
    <w:tmpl w:val="290AE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63033E70"/>
    <w:multiLevelType w:val="multilevel"/>
    <w:tmpl w:val="02966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5C34781"/>
    <w:multiLevelType w:val="multilevel"/>
    <w:tmpl w:val="D1486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5E30CE9"/>
    <w:multiLevelType w:val="multilevel"/>
    <w:tmpl w:val="DF882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70A2600"/>
    <w:multiLevelType w:val="multilevel"/>
    <w:tmpl w:val="27740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9E70B2B"/>
    <w:multiLevelType w:val="multilevel"/>
    <w:tmpl w:val="5A3C4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AA46BFA"/>
    <w:multiLevelType w:val="multilevel"/>
    <w:tmpl w:val="64684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AB570AB"/>
    <w:multiLevelType w:val="multilevel"/>
    <w:tmpl w:val="39F4B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3F968E4"/>
    <w:multiLevelType w:val="multilevel"/>
    <w:tmpl w:val="71986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74B8180A"/>
    <w:multiLevelType w:val="multilevel"/>
    <w:tmpl w:val="FDDEB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9340B0C"/>
    <w:multiLevelType w:val="multilevel"/>
    <w:tmpl w:val="F9FAA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79B31E97"/>
    <w:multiLevelType w:val="multilevel"/>
    <w:tmpl w:val="5A504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B567099"/>
    <w:multiLevelType w:val="multilevel"/>
    <w:tmpl w:val="FC6A0A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CAC3254"/>
    <w:multiLevelType w:val="multilevel"/>
    <w:tmpl w:val="D764C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DBB39BA"/>
    <w:multiLevelType w:val="multilevel"/>
    <w:tmpl w:val="CD9E9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E8A51BB"/>
    <w:multiLevelType w:val="multilevel"/>
    <w:tmpl w:val="59128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2794944">
    <w:abstractNumId w:val="7"/>
  </w:num>
  <w:num w:numId="2" w16cid:durableId="1973174391">
    <w:abstractNumId w:val="18"/>
  </w:num>
  <w:num w:numId="3" w16cid:durableId="1123768933">
    <w:abstractNumId w:val="23"/>
  </w:num>
  <w:num w:numId="4" w16cid:durableId="350767411">
    <w:abstractNumId w:val="47"/>
  </w:num>
  <w:num w:numId="5" w16cid:durableId="1474522594">
    <w:abstractNumId w:val="4"/>
  </w:num>
  <w:num w:numId="6" w16cid:durableId="2043821110">
    <w:abstractNumId w:val="32"/>
  </w:num>
  <w:num w:numId="7" w16cid:durableId="1229028053">
    <w:abstractNumId w:val="30"/>
  </w:num>
  <w:num w:numId="8" w16cid:durableId="1154760175">
    <w:abstractNumId w:val="14"/>
  </w:num>
  <w:num w:numId="9" w16cid:durableId="377436015">
    <w:abstractNumId w:val="33"/>
  </w:num>
  <w:num w:numId="10" w16cid:durableId="909077537">
    <w:abstractNumId w:val="29"/>
  </w:num>
  <w:num w:numId="11" w16cid:durableId="155389139">
    <w:abstractNumId w:val="26"/>
  </w:num>
  <w:num w:numId="12" w16cid:durableId="1456678303">
    <w:abstractNumId w:val="27"/>
  </w:num>
  <w:num w:numId="13" w16cid:durableId="1352683790">
    <w:abstractNumId w:val="19"/>
  </w:num>
  <w:num w:numId="14" w16cid:durableId="610357251">
    <w:abstractNumId w:val="21"/>
  </w:num>
  <w:num w:numId="15" w16cid:durableId="1055392457">
    <w:abstractNumId w:val="46"/>
  </w:num>
  <w:num w:numId="16" w16cid:durableId="1256475187">
    <w:abstractNumId w:val="39"/>
  </w:num>
  <w:num w:numId="17" w16cid:durableId="597373572">
    <w:abstractNumId w:val="56"/>
  </w:num>
  <w:num w:numId="18" w16cid:durableId="1235512526">
    <w:abstractNumId w:val="0"/>
  </w:num>
  <w:num w:numId="19" w16cid:durableId="1610701999">
    <w:abstractNumId w:val="45"/>
  </w:num>
  <w:num w:numId="20" w16cid:durableId="664819243">
    <w:abstractNumId w:val="38"/>
  </w:num>
  <w:num w:numId="21" w16cid:durableId="893125287">
    <w:abstractNumId w:val="36"/>
  </w:num>
  <w:num w:numId="22" w16cid:durableId="1184779444">
    <w:abstractNumId w:val="3"/>
  </w:num>
  <w:num w:numId="23" w16cid:durableId="1173103547">
    <w:abstractNumId w:val="28"/>
  </w:num>
  <w:num w:numId="24" w16cid:durableId="1419130748">
    <w:abstractNumId w:val="40"/>
  </w:num>
  <w:num w:numId="25" w16cid:durableId="1329091752">
    <w:abstractNumId w:val="12"/>
  </w:num>
  <w:num w:numId="26" w16cid:durableId="2110542604">
    <w:abstractNumId w:val="22"/>
  </w:num>
  <w:num w:numId="27" w16cid:durableId="2041398775">
    <w:abstractNumId w:val="6"/>
  </w:num>
  <w:num w:numId="28" w16cid:durableId="1897625749">
    <w:abstractNumId w:val="10"/>
  </w:num>
  <w:num w:numId="29" w16cid:durableId="1014696480">
    <w:abstractNumId w:val="41"/>
  </w:num>
  <w:num w:numId="30" w16cid:durableId="2095004945">
    <w:abstractNumId w:val="48"/>
  </w:num>
  <w:num w:numId="31" w16cid:durableId="1233662050">
    <w:abstractNumId w:val="1"/>
  </w:num>
  <w:num w:numId="32" w16cid:durableId="846864817">
    <w:abstractNumId w:val="25"/>
  </w:num>
  <w:num w:numId="33" w16cid:durableId="791897775">
    <w:abstractNumId w:val="34"/>
  </w:num>
  <w:num w:numId="34" w16cid:durableId="1448818017">
    <w:abstractNumId w:val="59"/>
  </w:num>
  <w:num w:numId="35" w16cid:durableId="1890336418">
    <w:abstractNumId w:val="58"/>
  </w:num>
  <w:num w:numId="36" w16cid:durableId="1155490185">
    <w:abstractNumId w:val="5"/>
  </w:num>
  <w:num w:numId="37" w16cid:durableId="2074114081">
    <w:abstractNumId w:val="24"/>
  </w:num>
  <w:num w:numId="38" w16cid:durableId="239026341">
    <w:abstractNumId w:val="50"/>
  </w:num>
  <w:num w:numId="39" w16cid:durableId="1109426058">
    <w:abstractNumId w:val="60"/>
  </w:num>
  <w:num w:numId="40" w16cid:durableId="1384253916">
    <w:abstractNumId w:val="15"/>
  </w:num>
  <w:num w:numId="41" w16cid:durableId="288047298">
    <w:abstractNumId w:val="53"/>
  </w:num>
  <w:num w:numId="42" w16cid:durableId="1897276298">
    <w:abstractNumId w:val="13"/>
  </w:num>
  <w:num w:numId="43" w16cid:durableId="583144380">
    <w:abstractNumId w:val="44"/>
  </w:num>
  <w:num w:numId="44" w16cid:durableId="2025283731">
    <w:abstractNumId w:val="8"/>
  </w:num>
  <w:num w:numId="45" w16cid:durableId="1291017814">
    <w:abstractNumId w:val="55"/>
  </w:num>
  <w:num w:numId="46" w16cid:durableId="248737865">
    <w:abstractNumId w:val="54"/>
  </w:num>
  <w:num w:numId="47" w16cid:durableId="973488451">
    <w:abstractNumId w:val="37"/>
  </w:num>
  <w:num w:numId="48" w16cid:durableId="345593142">
    <w:abstractNumId w:val="17"/>
  </w:num>
  <w:num w:numId="49" w16cid:durableId="148985888">
    <w:abstractNumId w:val="2"/>
  </w:num>
  <w:num w:numId="50" w16cid:durableId="513305623">
    <w:abstractNumId w:val="31"/>
  </w:num>
  <w:num w:numId="51" w16cid:durableId="374282450">
    <w:abstractNumId w:val="43"/>
  </w:num>
  <w:num w:numId="52" w16cid:durableId="1192382882">
    <w:abstractNumId w:val="51"/>
  </w:num>
  <w:num w:numId="53" w16cid:durableId="1327517793">
    <w:abstractNumId w:val="49"/>
  </w:num>
  <w:num w:numId="54" w16cid:durableId="1615750466">
    <w:abstractNumId w:val="52"/>
  </w:num>
  <w:num w:numId="55" w16cid:durableId="1630280772">
    <w:abstractNumId w:val="11"/>
  </w:num>
  <w:num w:numId="56" w16cid:durableId="1488323934">
    <w:abstractNumId w:val="16"/>
  </w:num>
  <w:num w:numId="57" w16cid:durableId="1030762924">
    <w:abstractNumId w:val="9"/>
  </w:num>
  <w:num w:numId="58" w16cid:durableId="1305084309">
    <w:abstractNumId w:val="35"/>
  </w:num>
  <w:num w:numId="59" w16cid:durableId="1382245301">
    <w:abstractNumId w:val="20"/>
  </w:num>
  <w:num w:numId="60" w16cid:durableId="254949058">
    <w:abstractNumId w:val="42"/>
  </w:num>
  <w:num w:numId="61" w16cid:durableId="61127833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LE_Links" w:val="{152B29DA-4BB5-4364-88EA-61D73B806EC9}"/>
  </w:docVars>
  <w:rsids>
    <w:rsidRoot w:val="00DD45C1"/>
    <w:rsid w:val="0010097A"/>
    <w:rsid w:val="00DD2B7B"/>
    <w:rsid w:val="00D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3ECECC"/>
  <w15:docId w15:val="{71A0A84F-3C37-4367-8A7F-D41E6EA5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152B29DA-4BB5-4364-88EA-61D73B806EC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3660</Words>
  <Characters>21960</Characters>
  <Application>Microsoft Office Word</Application>
  <DocSecurity>0</DocSecurity>
  <Lines>183</Lines>
  <Paragraphs>51</Paragraphs>
  <ScaleCrop>false</ScaleCrop>
  <Company/>
  <LinksUpToDate>false</LinksUpToDate>
  <CharactersWithSpaces>25569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Zapotoczny</cp:lastModifiedBy>
  <cp:revision>2</cp:revision>
  <dcterms:created xsi:type="dcterms:W3CDTF">2025-05-21T19:45:00Z</dcterms:created>
  <dcterms:modified xsi:type="dcterms:W3CDTF">2025-05-21T19:47:00Z</dcterms:modified>
</cp:coreProperties>
</file>